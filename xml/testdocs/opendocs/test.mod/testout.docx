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21C" w:rsidRPr="00E55483" w:rsidRDefault="0016121C" w:rsidP="0016121C">
      <w:pPr>
        <w:widowControl w:val="0"/>
        <w:autoSpaceDE w:val="0"/>
        <w:autoSpaceDN w:val="0"/>
        <w:adjustRightInd w:val="0"/>
        <w:spacing w:after="0"/>
        <w:rPr>
          <w:rFonts w:ascii="Arial" w:hAnsi="Arial" w:cs="Verdana"/>
          <w:b/>
          <w:bCs/>
          <w:sz w:val="22"/>
          <w:szCs w:val="22"/>
        </w:rPr>
      </w:pPr>
      <w:r w:rsidRPr="00E55483">
        <w:rPr>
          <w:rFonts w:ascii="Arial" w:hAnsi="Arial" w:cs="Verdana"/>
          <w:b/>
          <w:bCs/>
          <w:sz w:val="22"/>
          <w:szCs w:val="22"/>
        </w:rPr>
        <w:t xml:space="preserve"> Densely reconstructed volumes of </w:t>
      </w:r>
      <w:proofErr w:type="spellStart"/>
      <w:r w:rsidRPr="00E55483">
        <w:rPr>
          <w:rFonts w:ascii="Arial" w:hAnsi="Arial" w:cs="Verdana"/>
          <w:b/>
          <w:bCs/>
          <w:sz w:val="22"/>
          <w:szCs w:val="22"/>
        </w:rPr>
        <w:t> hippocampal </w:t>
      </w:r>
      <w:proofErr w:type="spellEnd"/>
      <w:r w:rsidRPr="00E55483">
        <w:rPr>
          <w:rFonts w:ascii="Arial" w:hAnsi="Arial" w:cs="Verdana"/>
          <w:b/>
          <w:bCs/>
          <w:sz w:val="22"/>
          <w:szCs w:val="22"/>
        </w:rPr>
        <w:t xml:space="preserve"/>
      </w:r>
      <w:proofErr w:type="spellStart"/>
      <w:r w:rsidRPr="00E55483">
        <w:rPr>
          <w:rFonts w:ascii="Arial" w:hAnsi="Arial" w:cs="Verdana"/>
          <w:b/>
          <w:bCs/>
          <w:sz w:val="22"/>
          <w:szCs w:val="22"/>
        </w:rPr>
        <w:t> neuropil </w:t>
      </w:r>
      <w:proofErr w:type="spellEnd"/>
      <w:r w:rsidRPr="00E55483">
        <w:rPr>
          <w:rFonts w:ascii="Arial" w:hAnsi="Arial" w:cs="Verdana"/>
          <w:b/>
          <w:bCs/>
          <w:sz w:val="22"/>
          <w:szCs w:val="22"/>
        </w:rPr>
        <w:t xml:space="preserve"> for </w:t>
      </w:r>
      <w:r w:rsidR="001C141D" w:rsidRPr="00E55483">
        <w:rPr>
          <w:rFonts w:ascii="Arial" w:hAnsi="Arial" w:cs="Verdana"/>
          <w:b/>
          <w:bCs/>
          <w:sz w:val="22"/>
          <w:szCs w:val="22"/>
        </w:rPr>
        <w:t> testing computer-assisted segmentation and analysis of neural circuits.
</w:t>
      </w:r>
    </w:p>
    <w:p w:rsidR="0016121C" w:rsidRPr="00E55483" w:rsidRDefault="0016121C" w:rsidP="0016121C">
      <w:pPr>
        <w:widowControl w:val="0"/>
        <w:autoSpaceDE w:val="0"/>
        <w:autoSpaceDN w:val="0"/>
        <w:adjustRightInd w:val="0"/>
        <w:spacing w:after="0"/>
        <w:rPr>
          <w:rFonts w:ascii="Arial" w:hAnsi="Arial" w:cs="Verdana"/>
          <w:b/>
          <w:bCs/>
          <w:sz w:val="22"/>
          <w:szCs w:val="22"/>
        </w:rPr>
      </w:pPr>
    </w:p>
    <w:p w:rsidR="0016121C" w:rsidRPr="00E55483" w:rsidRDefault="00837148" w:rsidP="0016121C">
      <w:pPr>
        <w:widowControl w:val="0"/>
        <w:autoSpaceDE w:val="0"/>
        <w:autoSpaceDN w:val="0"/>
        <w:adjustRightInd w:val="0"/>
        <w:spacing w:after="0"/>
        <w:rPr>
          <w:rFonts w:ascii="Arial" w:hAnsi="Arial" w:cs="Verdana"/>
          <w:b/>
          <w:bCs/>
          <w:sz w:val="22"/>
          <w:szCs w:val="22"/>
        </w:rPr>
      </w:pPr>
      <w:r>
        <w:rPr>
          <w:rFonts w:ascii="Arial" w:hAnsi="Arial" w:cs="Verdana"/>
          <w:b/>
          <w:bCs/>
          <w:sz w:val="22"/>
          <w:szCs w:val="22"/>
        </w:rPr>
        <w:t xml:space="preserve"> Kristen M. Harris, </w:t>
      </w:r>
      <w:r w:rsidR="0016121C" w:rsidRPr="00E55483">
        <w:rPr>
          <w:rFonts w:ascii="Arial" w:hAnsi="Arial" w:cs="Verdana"/>
          <w:b/>
          <w:bCs/>
          <w:sz w:val="22"/>
          <w:szCs w:val="22"/>
        </w:rPr>
        <w:t xml:space="preserve"> Josef </w:t>
      </w:r>
      <w:proofErr w:type="spellStart"/>
      <w:r w:rsidR="0016121C" w:rsidRPr="00E55483">
        <w:rPr>
          <w:rFonts w:ascii="Arial" w:hAnsi="Arial" w:cs="Verdana"/>
          <w:b/>
          <w:bCs/>
          <w:sz w:val="22"/>
          <w:szCs w:val="22"/>
        </w:rPr>
        <w:t> Spacek </w:t>
      </w:r>
      <w:proofErr w:type="spellEnd"/>
      <w:r w:rsidR="00A20CB8" w:rsidRPr="00E55483">
        <w:rPr>
          <w:rFonts w:ascii="Arial" w:hAnsi="Arial" w:cs="Verdana"/>
          <w:b/>
          <w:bCs/>
          <w:sz w:val="22"/>
          <w:szCs w:val="22"/>
        </w:rPr>
        <w:t xml:space="preserve"> ( </w:t>
      </w:r>
      <w:proofErr w:type="gramStart"/>
      <w:r w:rsidR="00A20CB8" w:rsidRPr="00E55483">
        <w:rPr>
          <w:rFonts w:ascii="Arial" w:hAnsi="Arial" w:cs="Verdana"/>
          <w:b/>
          <w:bCs/>
          <w:sz w:val="22"/>
          <w:szCs w:val="22"/>
        </w:rPr>
        <w:t> ?John </w:t>
      </w:r>
      <w:proofErr w:type="gramEnd"/>
      <w:r w:rsidR="00560561" w:rsidRPr="00E55483">
        <w:rPr>
          <w:rFonts w:ascii="Arial" w:hAnsi="Arial" w:cs="Verdana"/>
          <w:b/>
          <w:bCs/>
          <w:sz w:val="22"/>
          <w:szCs w:val="22"/>
        </w:rPr>
        <w:t> , </w:t>
      </w:r>
      <w:r w:rsidR="00A20CB8" w:rsidRPr="00E55483">
        <w:rPr>
          <w:rFonts w:ascii="Arial" w:hAnsi="Arial" w:cs="Verdana"/>
          <w:b/>
          <w:bCs/>
          <w:sz w:val="22"/>
          <w:szCs w:val="22"/>
        </w:rPr>
        <w:t xml:space="preserve"/>
      </w:r>
      <w:r w:rsidR="001C141D" w:rsidRPr="00E55483">
        <w:rPr>
          <w:rFonts w:ascii="Arial" w:hAnsi="Arial" w:cs="Verdana"/>
          <w:b/>
          <w:bCs/>
          <w:sz w:val="22"/>
          <w:szCs w:val="22"/>
        </w:rPr>
        <w:t xml:space="preserve"> or </w:t>
      </w:r>
      <w:proofErr w:type="spellStart"/>
      <w:r w:rsidR="00A20CB8" w:rsidRPr="00E55483">
        <w:rPr>
          <w:rFonts w:ascii="Arial" w:hAnsi="Arial" w:cs="Verdana"/>
          <w:b/>
          <w:bCs/>
          <w:sz w:val="22"/>
          <w:szCs w:val="22"/>
        </w:rPr>
        <w:t> Bitao </w:t>
      </w:r>
      <w:proofErr w:type="spellEnd"/>
      <w:r w:rsidR="00A20CB8" w:rsidRPr="00E55483">
        <w:rPr>
          <w:rFonts w:ascii="Arial" w:hAnsi="Arial" w:cs="Verdana"/>
          <w:b/>
          <w:bCs/>
          <w:sz w:val="22"/>
          <w:szCs w:val="22"/>
        </w:rPr>
        <w:t xml:space="preserve"> – if I include the database) </w:t>
      </w:r>
    </w:p>
    <w:p w:rsidR="0016121C" w:rsidRPr="00E55483" w:rsidRDefault="0016121C" w:rsidP="0016121C">
      <w:pPr>
        <w:widowControl w:val="0"/>
        <w:autoSpaceDE w:val="0"/>
        <w:autoSpaceDN w:val="0"/>
        <w:adjustRightInd w:val="0"/>
        <w:spacing w:after="0"/>
        <w:rPr>
          <w:rFonts w:ascii="Arial" w:hAnsi="Arial" w:cs="Verdana"/>
          <w:b/>
          <w:bCs/>
          <w:sz w:val="22"/>
          <w:szCs w:val="22"/>
        </w:rPr>
      </w:pPr>
    </w:p>
    <w:p w:rsidR="00AC2C77" w:rsidRPr="00E55483" w:rsidRDefault="00AC2C77" w:rsidP="0016121C">
      <w:pPr>
        <w:widowControl w:val="0"/>
        <w:autoSpaceDE w:val="0"/>
        <w:autoSpaceDN w:val="0"/>
        <w:adjustRightInd w:val="0"/>
        <w:spacing w:after="0"/>
        <w:rPr>
          <w:rFonts w:ascii="Arial" w:hAnsi="Arial" w:cs="Verdana"/>
          <w:bCs/>
          <w:sz w:val="22"/>
          <w:szCs w:val="22"/>
        </w:rPr>
      </w:pPr>
      <w:r w:rsidRPr="00E55483">
        <w:rPr>
          <w:rFonts w:ascii="Arial" w:hAnsi="Arial" w:cs="Verdana"/>
          <w:b/>
          <w:bCs/>
          <w:sz w:val="22"/>
          <w:szCs w:val="22"/>
        </w:rPr>
        <w:t> Abstract </w:t>
      </w:r>
      <w:r w:rsidRPr="00E55483">
        <w:rPr>
          <w:rFonts w:ascii="Arial" w:hAnsi="Arial" w:cs="Verdana"/>
          <w:bCs/>
          <w:sz w:val="22"/>
          <w:szCs w:val="22"/>
        </w:rPr>
        <w:t> : </w:t>
      </w:r>
    </w:p>
    <w:p w:rsidR="00AC2C77" w:rsidRPr="00E55483" w:rsidRDefault="00AC2C77" w:rsidP="0016121C">
      <w:pPr>
        <w:widowControl w:val="0"/>
        <w:autoSpaceDE w:val="0"/>
        <w:autoSpaceDN w:val="0"/>
        <w:adjustRightInd w:val="0"/>
        <w:spacing w:after="0"/>
        <w:rPr>
          <w:rFonts w:ascii="Arial" w:hAnsi="Arial" w:cs="Verdana"/>
          <w:bCs/>
          <w:sz w:val="22"/>
          <w:szCs w:val="22"/>
        </w:rPr>
      </w:pPr>
    </w:p>
    <w:p w:rsidR="00647E5C" w:rsidRPr="00E55483" w:rsidRDefault="00AC2C77" w:rsidP="0016121C">
      <w:pPr>
        <w:widowControl w:val="0"/>
        <w:autoSpaceDE w:val="0"/>
        <w:autoSpaceDN w:val="0"/>
        <w:adjustRightInd w:val="0"/>
        <w:spacing w:after="0"/>
        <w:rPr>
          <w:rFonts w:ascii="Arial" w:hAnsi="Arial" w:cs="Verdana"/>
          <w:bCs/>
          <w:sz w:val="22"/>
          <w:szCs w:val="22"/>
        </w:rPr>
      </w:pPr>
      <w:r w:rsidRPr="00E55483">
        <w:rPr>
          <w:rFonts w:ascii="Arial" w:hAnsi="Arial" w:cs="Verdana"/>
          <w:bCs/>
          <w:sz w:val="22"/>
          <w:szCs w:val="22"/>
        </w:rPr>
        <w:t>
The resurgent interest in understanding the organization of neural circuits at the nanometer scale has prompted the development of computer-assisted tools
</w:t>
      </w:r>
      <w:r w:rsidR="007F1163" w:rsidRPr="00E55483">
        <w:rPr>
          <w:rFonts w:ascii="Arial" w:hAnsi="Arial" w:cs="Verdana"/>
          <w:bCs/>
          <w:sz w:val="22"/>
          <w:szCs w:val="22"/>
        </w:rPr>
        <w:t xml:space="preserve"> to facilitate reconstruction and </w:t>
      </w:r>
      <w:r w:rsidR="00743513" w:rsidRPr="00E55483">
        <w:rPr>
          <w:rFonts w:ascii="Arial" w:hAnsi="Arial" w:cs="Verdana"/>
          <w:bCs/>
          <w:sz w:val="22"/>
          <w:szCs w:val="22"/>
        </w:rPr>
        <w:t> analysis of the complex images generated </w:t>
      </w:r>
      <w:r w:rsidRPr="00E55483">
        <w:rPr>
          <w:rFonts w:ascii="Arial" w:hAnsi="Arial" w:cs="Verdana"/>
          <w:bCs/>
          <w:sz w:val="22"/>
          <w:szCs w:val="22"/>
        </w:rPr>
        <w:t xml:space="preserve"> . We have </w:t>
      </w:r>
      <w:r w:rsidR="00991815" w:rsidRPr="00E55483">
        <w:rPr>
          <w:rFonts w:ascii="Arial" w:hAnsi="Arial" w:cs="Verdana"/>
          <w:bCs/>
          <w:sz w:val="22"/>
          <w:szCs w:val="22"/>
        </w:rPr>
        <w:t xml:space="preserve"> used </w:t>
      </w:r>
      <w:r w:rsidR="00A20CB8" w:rsidRPr="00E55483">
        <w:rPr>
          <w:rFonts w:ascii="Arial" w:hAnsi="Arial" w:cs="Verdana"/>
          <w:bCs/>
          <w:sz w:val="22"/>
          <w:szCs w:val="22"/>
        </w:rPr>
        <w:t xml:space="preserve"> serial section </w:t>
      </w:r>
      <w:r w:rsidR="00991815" w:rsidRPr="00E55483">
        <w:rPr>
          <w:rFonts w:ascii="Arial" w:hAnsi="Arial" w:cs="Verdana"/>
          <w:bCs/>
          <w:sz w:val="22"/>
          <w:szCs w:val="22"/>
        </w:rPr>
        <w:t> transmission electron microscopy </w:t>
      </w:r>
      <w:r w:rsidR="00A20CB8" w:rsidRPr="00E55483">
        <w:rPr>
          <w:rFonts w:ascii="Arial" w:hAnsi="Arial" w:cs="Verdana"/>
          <w:bCs/>
          <w:sz w:val="22"/>
          <w:szCs w:val="22"/>
        </w:rPr>
        <w:t xml:space="preserve"> ( </w:t>
      </w:r>
      <w:proofErr w:type="spellStart"/>
      <w:r w:rsidR="00A20CB8" w:rsidRPr="00E55483">
        <w:rPr>
          <w:rFonts w:ascii="Arial" w:hAnsi="Arial" w:cs="Verdana"/>
          <w:bCs/>
          <w:sz w:val="22"/>
          <w:szCs w:val="22"/>
        </w:rPr>
        <w:t> ssTEM </w:t>
      </w:r>
      <w:proofErr w:type="spellEnd"/>
      <w:r w:rsidR="00A20CB8" w:rsidRPr="00E55483">
        <w:rPr>
          <w:rFonts w:ascii="Arial" w:hAnsi="Arial" w:cs="Verdana"/>
          <w:bCs/>
          <w:sz w:val="22"/>
          <w:szCs w:val="22"/>
        </w:rPr>
        <w:t> ) </w:t>
      </w:r>
      <w:r w:rsidR="00991815" w:rsidRPr="00E55483">
        <w:rPr>
          <w:rFonts w:ascii="Arial" w:hAnsi="Arial" w:cs="Verdana"/>
          <w:bCs/>
          <w:sz w:val="22"/>
          <w:szCs w:val="22"/>
        </w:rPr>
        <w:t xml:space="preserve"> to </w:t>
      </w:r>
      <w:r w:rsidR="007F1163" w:rsidRPr="00E55483">
        <w:rPr>
          <w:rFonts w:ascii="Arial" w:hAnsi="Arial" w:cs="Verdana"/>
          <w:bCs/>
          <w:sz w:val="22"/>
          <w:szCs w:val="22"/>
        </w:rPr>
        <w:t xml:space="preserve"> image </w:t>
      </w:r>
      <w:ins w:id="0" w:author="2009 Kristen Harris" w:date="2009-09-13T16:20:00Z">
        <w:r w:rsidR="003713CF" w:rsidRPr="00E55483">
          <w:rPr>
            <w:rFonts w:ascii="Arial" w:hAnsi="Arial" w:cs="Verdana"/>
            <w:bCs/>
            <w:sz w:val="22"/>
            <w:szCs w:val="22"/>
          </w:rPr>
          <w:t xml:space="preserve"> four volumes </w:t>
        </w:r>
      </w:ins>
      <w:r w:rsidR="00A20CB8" w:rsidRPr="00E55483">
        <w:rPr>
          <w:rFonts w:ascii="Arial" w:hAnsi="Arial" w:cs="Verdana"/>
          <w:bCs/>
          <w:sz w:val="22"/>
          <w:szCs w:val="22"/>
        </w:rPr>
        <w:t> at &lt;1 </w:t>
      </w:r>
      <w:r w:rsidR="00536FC3" w:rsidRPr="00E55483">
        <w:rPr>
          <w:rFonts w:ascii="Arial" w:hAnsi="Arial" w:cs="Verdana"/>
          <w:bCs/>
          <w:sz w:val="22"/>
          <w:szCs w:val="22"/>
        </w:rPr>
        <w:t xml:space="preserve"/>
      </w:r>
      <w:r w:rsidR="00991343">
        <w:rPr>
          <w:rFonts w:ascii="Arial" w:hAnsi="Arial" w:cs="Verdana"/>
          <w:bCs/>
          <w:sz w:val="22"/>
          <w:szCs w:val="22"/>
        </w:rPr>
        <w:t xml:space="preserve"> nm resolution </w:t>
      </w:r>
      <w:ins w:id="1" w:author="2009 Kristen Harris" w:date="2009-09-13T16:20:00Z">
        <w:r w:rsidR="00991343">
          <w:rPr>
            <w:rFonts w:ascii="Arial" w:hAnsi="Arial" w:cs="Verdana"/>
            <w:bCs/>
            <w:sz w:val="22"/>
            <w:szCs w:val="22"/>
          </w:rPr>
          <w:t xml:space="preserve"> across </w:t>
        </w:r>
      </w:ins>
      <w:r w:rsidR="00991343">
        <w:rPr>
          <w:rFonts w:ascii="Arial" w:hAnsi="Arial" w:cs="Verdana"/>
          <w:bCs/>
          <w:sz w:val="22"/>
          <w:szCs w:val="22"/>
        </w:rPr>
        <w:t>
100’s of serial sections each ~50 nm thin. We digitally downsized the images to ~2 nm resolution and used RECONSTRUCT
</w:t>
      </w:r>
      <w:r w:rsidR="00991343">
        <w:rPr>
          <w:rFonts w:ascii="Arial" w:hAnsi="Arial" w:cs="Verdana"/>
          <w:bCs/>
          <w:sz w:val="22"/>
          <w:szCs w:val="22"/>
          <w:vertAlign w:val="superscript"/>
        </w:rPr>
        <w:t> TM </w:t>
      </w:r>
      <w:r w:rsidR="00991343">
        <w:rPr>
          <w:rFonts w:ascii="Arial" w:hAnsi="Arial" w:cs="Verdana"/>
          <w:bCs/>
          <w:sz w:val="22"/>
          <w:szCs w:val="22"/>
        </w:rPr>
        <w:t xml:space="preserve"> to trace manually all of the axons, dendrites, and
</w:t>
      </w:r>
      <w:proofErr w:type="spellStart"/>
      <w:r w:rsidR="00991343">
        <w:rPr>
          <w:rFonts w:ascii="Arial" w:hAnsi="Arial" w:cs="Verdana"/>
          <w:bCs/>
          <w:sz w:val="22"/>
          <w:szCs w:val="22"/>
        </w:rPr>
        <w:t> glial </w:t>
      </w:r>
      <w:proofErr w:type="spellEnd"/>
      <w:r w:rsidR="00991343">
        <w:rPr>
          <w:rFonts w:ascii="Arial" w:hAnsi="Arial" w:cs="Verdana"/>
          <w:bCs/>
          <w:sz w:val="22"/>
          <w:szCs w:val="22"/>
        </w:rPr>
        <w:t xml:space="preserve"> processes in three volumes of adult </w:t>
      </w:r>
      <w:proofErr w:type="spellStart"/>
      <w:r w:rsidR="00991343">
        <w:rPr>
          <w:rFonts w:ascii="Arial" w:hAnsi="Arial" w:cs="Verdana"/>
          <w:bCs/>
          <w:sz w:val="22"/>
          <w:szCs w:val="22"/>
        </w:rPr>
        <w:t> hippocampal </w:t>
      </w:r>
      <w:proofErr w:type="spellEnd"/>
      <w:r w:rsidR="00991343">
        <w:rPr>
          <w:rFonts w:ascii="Arial" w:hAnsi="Arial" w:cs="Verdana"/>
          <w:bCs/>
          <w:sz w:val="22"/>
          <w:szCs w:val="22"/>
        </w:rPr>
        <w:t xml:space="preserve"/>
      </w:r>
      <w:proofErr w:type="spellStart"/>
      <w:r w:rsidR="00991343">
        <w:rPr>
          <w:rFonts w:ascii="Arial" w:hAnsi="Arial" w:cs="Verdana"/>
          <w:bCs/>
          <w:sz w:val="22"/>
          <w:szCs w:val="22"/>
        </w:rPr>
        <w:t> neuropil </w:t>
      </w:r>
      <w:proofErr w:type="spellEnd"/>
      <w:r w:rsidR="00991343">
        <w:rPr>
          <w:rFonts w:ascii="Arial" w:hAnsi="Arial" w:cs="Verdana"/>
          <w:bCs/>
          <w:sz w:val="22"/>
          <w:szCs w:val="22"/>
        </w:rPr>
        <w:t xml:space="preserve"> located in the middle of s. </w:t>
      </w:r>
      <w:proofErr w:type="spellStart"/>
      <w:r w:rsidR="00991343">
        <w:rPr>
          <w:rFonts w:ascii="Arial" w:hAnsi="Arial" w:cs="Verdana"/>
          <w:bCs/>
          <w:sz w:val="22"/>
          <w:szCs w:val="22"/>
        </w:rPr>
        <w:t> radiatum </w:t>
      </w:r>
      <w:proofErr w:type="spellEnd"/>
      <w:r w:rsidR="00991343">
        <w:rPr>
          <w:rFonts w:ascii="Arial" w:hAnsi="Arial" w:cs="Verdana"/>
          <w:bCs/>
          <w:sz w:val="22"/>
          <w:szCs w:val="22"/>
        </w:rPr>
        <w:t xml:space="preserve"> . </w:t>
      </w:r>
      <w:r w:rsidR="003A1B4C">
        <w:rPr>
          <w:rFonts w:ascii="Arial" w:hAnsi="Arial" w:cs="Verdana"/>
          <w:bCs/>
          <w:sz w:val="22"/>
          <w:szCs w:val="22"/>
        </w:rPr>
        <w:t> The images containing the reconstructed volumes comprise (_____ </w:t>
      </w:r>
      <w:r w:rsidR="003A1B4C">
        <w:rPr>
          <w:rFonts w:ascii="Arial" w:hAnsi="Arial" w:cs="Verdana"/>
          <w:bCs/>
          <w:sz w:val="22"/>
          <w:szCs w:val="22"/>
        </w:rPr>
        <w:sym w:font="Symbol" w:char="F06D"/>
      </w:r>
      <w:r w:rsidR="003A1B4C">
        <w:rPr>
          <w:rFonts w:ascii="Arial" w:hAnsi="Arial" w:cs="Verdana"/>
          <w:bCs/>
          <w:sz w:val="22"/>
          <w:szCs w:val="22"/>
        </w:rPr>
        <w:t> m </w:t>
      </w:r>
      <w:r w:rsidR="003A1B4C">
        <w:rPr>
          <w:rFonts w:ascii="Arial" w:hAnsi="Arial" w:cs="Verdana"/>
          <w:bCs/>
          <w:sz w:val="22"/>
          <w:szCs w:val="22"/>
          <w:vertAlign w:val="superscript"/>
        </w:rPr>
        <w:t> 3 </w:t>
      </w:r>
      <w:r w:rsidR="003A1B4C">
        <w:rPr>
          <w:rFonts w:ascii="Arial" w:hAnsi="Arial" w:cs="Verdana"/>
          <w:bCs/>
          <w:sz w:val="22"/>
          <w:szCs w:val="22"/>
        </w:rPr>
        <w:t> ; ______ </w:t>
      </w:r>
      <w:r w:rsidR="003A1B4C">
        <w:rPr>
          <w:rFonts w:ascii="Arial" w:hAnsi="Arial" w:cs="Verdana"/>
          <w:bCs/>
          <w:sz w:val="22"/>
          <w:szCs w:val="22"/>
        </w:rPr>
        <w:sym w:font="Symbol" w:char="F06D"/>
      </w:r>
      <w:r w:rsidR="003A1B4C">
        <w:rPr>
          <w:rFonts w:ascii="Arial" w:hAnsi="Arial" w:cs="Verdana"/>
          <w:bCs/>
          <w:sz w:val="22"/>
          <w:szCs w:val="22"/>
        </w:rPr>
        <w:t> m </w:t>
      </w:r>
      <w:r w:rsidR="003A1B4C">
        <w:rPr>
          <w:rFonts w:ascii="Arial" w:hAnsi="Arial" w:cs="Verdana"/>
          <w:bCs/>
          <w:sz w:val="22"/>
          <w:szCs w:val="22"/>
          <w:vertAlign w:val="superscript"/>
        </w:rPr>
        <w:t> 3 </w:t>
      </w:r>
      <w:r w:rsidR="003A1B4C">
        <w:rPr>
          <w:rFonts w:ascii="Arial" w:hAnsi="Arial" w:cs="Verdana"/>
          <w:bCs/>
          <w:sz w:val="22"/>
          <w:szCs w:val="22"/>
        </w:rPr>
        <w:t> ; ______ </w:t>
      </w:r>
      <w:r w:rsidR="003A1B4C">
        <w:rPr>
          <w:rFonts w:ascii="Arial" w:hAnsi="Arial" w:cs="Verdana"/>
          <w:bCs/>
          <w:sz w:val="22"/>
          <w:szCs w:val="22"/>
        </w:rPr>
        <w:sym w:font="Symbol" w:char="F06D"/>
      </w:r>
      <w:r w:rsidR="003A1B4C">
        <w:rPr>
          <w:rFonts w:ascii="Arial" w:hAnsi="Arial" w:cs="Verdana"/>
          <w:bCs/>
          <w:sz w:val="22"/>
          <w:szCs w:val="22"/>
        </w:rPr>
        <w:t> m </w:t>
      </w:r>
      <w:r w:rsidR="003A1B4C">
        <w:rPr>
          <w:rFonts w:ascii="Arial" w:hAnsi="Arial" w:cs="Verdana"/>
          <w:bCs/>
          <w:sz w:val="22"/>
          <w:szCs w:val="22"/>
          <w:vertAlign w:val="superscript"/>
        </w:rPr>
        <w:t> 3 </w:t>
      </w:r>
      <w:r w:rsidR="003A1B4C">
        <w:rPr>
          <w:rFonts w:ascii="Arial" w:hAnsi="Arial" w:cs="Verdana"/>
          <w:bCs/>
          <w:sz w:val="22"/>
          <w:szCs w:val="22"/>
        </w:rPr>
        <w:t> ; and _____ </w:t>
      </w:r>
      <w:r w:rsidR="003A1B4C">
        <w:rPr>
          <w:rFonts w:ascii="Arial" w:hAnsi="Arial" w:cs="Verdana"/>
          <w:bCs/>
          <w:sz w:val="22"/>
          <w:szCs w:val="22"/>
        </w:rPr>
        <w:sym w:font="Symbol" w:char="F06D"/>
      </w:r>
      <w:r w:rsidR="003A1B4C">
        <w:rPr>
          <w:rFonts w:ascii="Arial" w:hAnsi="Arial" w:cs="Verdana"/>
          <w:bCs/>
          <w:sz w:val="22"/>
          <w:szCs w:val="22"/>
        </w:rPr>
        <w:t> m </w:t>
      </w:r>
      <w:r w:rsidR="003A1B4C">
        <w:rPr>
          <w:rFonts w:ascii="Arial" w:hAnsi="Arial" w:cs="Verdana"/>
          <w:bCs/>
          <w:sz w:val="22"/>
          <w:szCs w:val="22"/>
          <w:vertAlign w:val="superscript"/>
        </w:rPr>
        <w:t> 3 </w:t>
      </w:r>
      <w:r w:rsidR="003A1B4C">
        <w:rPr>
          <w:rFonts w:ascii="Arial" w:hAnsi="Arial" w:cs="Verdana"/>
          <w:bCs/>
          <w:sz w:val="22"/>
          <w:szCs w:val="22"/>
        </w:rPr>
        <w:t xml:space="preserve"> , respectively). </w:t>
      </w:r>
      <w:r w:rsidR="00991343">
        <w:rPr>
          <w:rFonts w:ascii="Arial" w:hAnsi="Arial" w:cs="Verdana"/>
          <w:bCs/>
          <w:sz w:val="22"/>
          <w:szCs w:val="22"/>
        </w:rPr>
        <w:t> The </w:t>
      </w:r>
      <w:r w:rsidR="003A1B4C">
        <w:rPr>
          <w:rFonts w:ascii="Arial" w:hAnsi="Arial" w:cs="Verdana"/>
          <w:bCs/>
          <w:sz w:val="22"/>
          <w:szCs w:val="22"/>
        </w:rPr>
        <w:t xml:space="preserve"> densely reconstructed </w:t>
      </w:r>
      <w:proofErr w:type="spellStart"/>
      <w:r w:rsidR="003A1B4C">
        <w:rPr>
          <w:rFonts w:ascii="Arial" w:hAnsi="Arial" w:cs="Verdana"/>
          <w:bCs/>
          <w:sz w:val="22"/>
          <w:szCs w:val="22"/>
        </w:rPr>
        <w:t> sub </w:t>
      </w:r>
      <w:r w:rsidR="00991343">
        <w:rPr>
          <w:rFonts w:ascii="Arial" w:hAnsi="Arial" w:cs="Verdana"/>
          <w:bCs/>
          <w:sz w:val="22"/>
          <w:szCs w:val="22"/>
        </w:rPr>
        <w:t> volumes </w:t>
      </w:r>
      <w:proofErr w:type="spellEnd"/>
      <w:r w:rsidR="00991343">
        <w:rPr>
          <w:rFonts w:ascii="Arial" w:hAnsi="Arial" w:cs="Verdana"/>
          <w:bCs/>
          <w:sz w:val="22"/>
          <w:szCs w:val="22"/>
        </w:rPr>
        <w:t xml:space="preserve"> include: a cube surrounding a large </w:t>
      </w:r>
      <w:proofErr w:type="spellStart"/>
      <w:r w:rsidR="00991343">
        <w:rPr>
          <w:rFonts w:ascii="Arial" w:hAnsi="Arial" w:cs="Verdana"/>
          <w:bCs/>
          <w:sz w:val="22"/>
          <w:szCs w:val="22"/>
        </w:rPr>
        <w:t> dendritic </w:t>
      </w:r>
      <w:proofErr w:type="spellEnd"/>
      <w:r w:rsidR="00991343">
        <w:rPr>
          <w:rFonts w:ascii="Arial" w:hAnsi="Arial" w:cs="Verdana"/>
          <w:bCs/>
          <w:sz w:val="22"/>
          <w:szCs w:val="22"/>
        </w:rPr>
        <w:t xml:space="preserve"> spine (volume 1 = 8  </w:t>
      </w:r>
      <w:r w:rsidR="00991343">
        <w:rPr>
          <w:rFonts w:ascii="Arial" w:hAnsi="Arial" w:cs="Verdana"/>
          <w:bCs/>
          <w:sz w:val="22"/>
          <w:szCs w:val="22"/>
        </w:rPr>
        <w:sym w:font="Symbol" w:char="F06D"/>
      </w:r>
      <w:r w:rsidR="00991343">
        <w:rPr>
          <w:rFonts w:ascii="Arial" w:hAnsi="Arial" w:cs="Verdana"/>
          <w:bCs/>
          <w:sz w:val="22"/>
          <w:szCs w:val="22"/>
        </w:rPr>
        <w:t> m </w:t>
      </w:r>
      <w:r w:rsidR="00991343">
        <w:rPr>
          <w:rFonts w:ascii="Arial" w:hAnsi="Arial" w:cs="Verdana"/>
          <w:bCs/>
          <w:sz w:val="22"/>
          <w:szCs w:val="22"/>
          <w:vertAlign w:val="superscript"/>
        </w:rPr>
        <w:t> 3 </w:t>
      </w:r>
      <w:r w:rsidR="00991343">
        <w:rPr>
          <w:rFonts w:ascii="Arial" w:hAnsi="Arial" w:cs="Verdana"/>
          <w:bCs/>
          <w:sz w:val="22"/>
          <w:szCs w:val="22"/>
        </w:rPr>
        <w:t xml:space="preserve"> ); a cylinder of 4 </w:t>
      </w:r>
      <w:r w:rsidR="00991343">
        <w:rPr>
          <w:rFonts w:ascii="Arial" w:hAnsi="Arial" w:cs="Verdana"/>
          <w:bCs/>
          <w:sz w:val="22"/>
          <w:szCs w:val="22"/>
        </w:rPr>
        <w:sym w:font="Symbol" w:char="F06D"/>
      </w:r>
      <w:r w:rsidR="00991343">
        <w:rPr>
          <w:rFonts w:ascii="Arial" w:hAnsi="Arial" w:cs="Verdana"/>
          <w:bCs/>
          <w:sz w:val="22"/>
          <w:szCs w:val="22"/>
        </w:rPr>
        <w:t xml:space="preserve"> m diameter by _____ length surrounding ~3.35 </w:t>
      </w:r>
      <w:r w:rsidR="00991343">
        <w:rPr>
          <w:rFonts w:ascii="Arial" w:hAnsi="Arial" w:cs="Verdana"/>
          <w:bCs/>
          <w:sz w:val="22"/>
          <w:szCs w:val="22"/>
        </w:rPr>
        <w:sym w:font="Symbol" w:char="F06D"/>
      </w:r>
      <w:r w:rsidR="00991343">
        <w:rPr>
          <w:rFonts w:ascii="Arial" w:hAnsi="Arial" w:cs="Verdana"/>
          <w:bCs/>
          <w:sz w:val="22"/>
          <w:szCs w:val="22"/>
        </w:rPr>
        <w:t xml:space="preserve"> m segment of a CA1 oblique </w:t>
      </w:r>
      <w:proofErr w:type="spellStart"/>
      <w:r w:rsidR="00991343">
        <w:rPr>
          <w:rFonts w:ascii="Arial" w:hAnsi="Arial" w:cs="Verdana"/>
          <w:bCs/>
          <w:sz w:val="22"/>
          <w:szCs w:val="22"/>
        </w:rPr>
        <w:t> dendritic </w:t>
      </w:r>
      <w:proofErr w:type="spellEnd"/>
      <w:r w:rsidR="00991343">
        <w:rPr>
          <w:rFonts w:ascii="Arial" w:hAnsi="Arial" w:cs="Verdana"/>
          <w:bCs/>
          <w:sz w:val="22"/>
          <w:szCs w:val="22"/>
        </w:rPr>
        <w:t xml:space="preserve"> branch </w:t>
      </w:r>
      <w:r w:rsidR="003A1B4C">
        <w:rPr>
          <w:rFonts w:ascii="Arial" w:hAnsi="Arial" w:cs="Verdana"/>
          <w:bCs/>
          <w:sz w:val="22"/>
          <w:szCs w:val="22"/>
        </w:rPr>
        <w:t xml:space="preserve"> for a total </w:t>
      </w:r>
      <w:r w:rsidR="00991343">
        <w:rPr>
          <w:rFonts w:ascii="Arial" w:hAnsi="Arial" w:cs="Verdana"/>
          <w:bCs/>
          <w:sz w:val="22"/>
          <w:szCs w:val="22"/>
        </w:rPr>
        <w:t xml:space="preserve"> volume 2 = 44 </w:t>
      </w:r>
      <w:r w:rsidR="00991343">
        <w:rPr>
          <w:rFonts w:ascii="Arial" w:hAnsi="Arial" w:cs="Verdana"/>
          <w:bCs/>
          <w:sz w:val="22"/>
          <w:szCs w:val="22"/>
        </w:rPr>
        <w:sym w:font="Symbol" w:char="F06D"/>
      </w:r>
      <w:r w:rsidR="00991343">
        <w:rPr>
          <w:rFonts w:ascii="Arial" w:hAnsi="Arial" w:cs="Verdana"/>
          <w:bCs/>
          <w:sz w:val="22"/>
          <w:szCs w:val="22"/>
        </w:rPr>
        <w:t> m </w:t>
      </w:r>
      <w:r w:rsidR="00991343">
        <w:rPr>
          <w:rFonts w:ascii="Arial" w:hAnsi="Arial" w:cs="Verdana"/>
          <w:bCs/>
          <w:sz w:val="22"/>
          <w:szCs w:val="22"/>
          <w:vertAlign w:val="superscript"/>
        </w:rPr>
        <w:t> 3 </w:t>
      </w:r>
      <w:r w:rsidR="00991343">
        <w:rPr>
          <w:rFonts w:ascii="Arial" w:hAnsi="Arial" w:cs="Verdana"/>
          <w:bCs/>
          <w:sz w:val="22"/>
          <w:szCs w:val="22"/>
        </w:rPr>
        <w:t> ); and a box of 6 X 6 X_____ </w:t>
      </w:r>
      <w:r w:rsidR="00991343">
        <w:rPr>
          <w:rFonts w:ascii="Arial" w:hAnsi="Arial" w:cs="Verdana"/>
          <w:bCs/>
          <w:sz w:val="22"/>
          <w:szCs w:val="22"/>
        </w:rPr>
        <w:sym w:font="Symbol" w:char="F06D"/>
      </w:r>
      <w:r w:rsidR="00991343">
        <w:rPr>
          <w:rFonts w:ascii="Arial" w:hAnsi="Arial" w:cs="Verdana"/>
          <w:bCs/>
          <w:sz w:val="22"/>
          <w:szCs w:val="22"/>
        </w:rPr>
        <w:t xml:space="preserve"> m surrounding ~3.55 </w:t>
      </w:r>
      <w:r w:rsidR="00991343">
        <w:rPr>
          <w:rFonts w:ascii="Arial" w:hAnsi="Arial" w:cs="Verdana"/>
          <w:bCs/>
          <w:sz w:val="22"/>
          <w:szCs w:val="22"/>
        </w:rPr>
        <w:sym w:font="Symbol" w:char="F06D"/>
      </w:r>
      <w:r w:rsidR="00991343">
        <w:rPr>
          <w:rFonts w:ascii="Arial" w:hAnsi="Arial" w:cs="Verdana"/>
          <w:bCs/>
          <w:sz w:val="22"/>
          <w:szCs w:val="22"/>
        </w:rPr>
        <w:t xml:space="preserve">
m segment length of a CA1 apical dendrite (volume 3 = 183.6 
</w:t>
      </w:r>
      <w:r w:rsidR="00991343">
        <w:rPr>
          <w:rFonts w:ascii="Arial" w:hAnsi="Arial" w:cs="Verdana"/>
          <w:bCs/>
          <w:sz w:val="22"/>
          <w:szCs w:val="22"/>
        </w:rPr>
        <w:sym w:font="Symbol" w:char="F06D"/>
      </w:r>
      <w:r w:rsidR="00991343">
        <w:rPr>
          <w:rFonts w:ascii="Arial" w:hAnsi="Arial" w:cs="Verdana"/>
          <w:bCs/>
          <w:sz w:val="22"/>
          <w:szCs w:val="22"/>
        </w:rPr>
        <w:t> m </w:t>
      </w:r>
      <w:r w:rsidR="00991343">
        <w:rPr>
          <w:rFonts w:ascii="Arial" w:hAnsi="Arial" w:cs="Verdana"/>
          <w:bCs/>
          <w:sz w:val="22"/>
          <w:szCs w:val="22"/>
          <w:vertAlign w:val="superscript"/>
        </w:rPr>
        <w:t> 3 </w:t>
      </w:r>
      <w:r w:rsidR="003A1B4C">
        <w:rPr>
          <w:rFonts w:ascii="Arial" w:hAnsi="Arial" w:cs="Verdana"/>
          <w:bCs/>
          <w:sz w:val="22"/>
          <w:szCs w:val="22"/>
        </w:rPr>
        <w:t xml:space="preserve"> ). </w:t>
      </w:r>
      <w:r w:rsidR="00991343">
        <w:rPr>
          <w:rFonts w:ascii="Arial" w:hAnsi="Arial" w:cs="Verdana"/>
          <w:bCs/>
          <w:sz w:val="22"/>
          <w:szCs w:val="22"/>
        </w:rPr>
        <w:t xml:space="preserve">
The locations of synaptic contacts were also identified in these reconstructed volumes. All of the original unaligned
</w:t>
      </w:r>
      <w:proofErr w:type="spellStart"/>
      <w:r w:rsidR="00991343">
        <w:rPr>
          <w:rFonts w:ascii="Arial" w:hAnsi="Arial" w:cs="Verdana"/>
          <w:bCs/>
          <w:sz w:val="22"/>
          <w:szCs w:val="22"/>
        </w:rPr>
        <w:t> ssTEM </w:t>
      </w:r>
      <w:proofErr w:type="spellEnd"/>
      <w:r w:rsidR="00991343">
        <w:rPr>
          <w:rFonts w:ascii="Arial" w:hAnsi="Arial" w:cs="Verdana"/>
          <w:bCs/>
          <w:sz w:val="22"/>
          <w:szCs w:val="22"/>
        </w:rPr>
        <w:t xml:space="preserve">
images, the manually aligned images, and the manual traces are available for download at _______.
</w:t>
      </w:r>
      <w:r w:rsidR="003A1B4C">
        <w:rPr>
          <w:rFonts w:ascii="Arial" w:hAnsi="Arial" w:cs="Verdana"/>
          <w:bCs/>
          <w:sz w:val="22"/>
          <w:szCs w:val="22"/>
        </w:rPr>
        <w:t> The </w:t>
      </w:r>
      <w:r w:rsidR="00991343">
        <w:rPr>
          <w:rFonts w:ascii="Arial" w:hAnsi="Arial" w:cs="Verdana"/>
          <w:bCs/>
          <w:sz w:val="22"/>
          <w:szCs w:val="22"/>
        </w:rPr>
        <w:t xml:space="preserve"> fourth volume of ____ images (_____ </w:t>
      </w:r>
      <w:r w:rsidR="00991343">
        <w:rPr>
          <w:rFonts w:ascii="Arial" w:hAnsi="Arial" w:cs="Verdana"/>
          <w:bCs/>
          <w:sz w:val="22"/>
          <w:szCs w:val="22"/>
        </w:rPr>
        <w:sym w:font="Symbol" w:char="F06D"/>
      </w:r>
      <w:r w:rsidR="00991343">
        <w:rPr>
          <w:rFonts w:ascii="Arial" w:hAnsi="Arial" w:cs="Verdana"/>
          <w:bCs/>
          <w:sz w:val="22"/>
          <w:szCs w:val="22"/>
        </w:rPr>
        <w:t> m </w:t>
      </w:r>
      <w:r w:rsidR="00991343">
        <w:rPr>
          <w:rFonts w:ascii="Arial" w:hAnsi="Arial" w:cs="Verdana"/>
          <w:bCs/>
          <w:sz w:val="22"/>
          <w:szCs w:val="22"/>
          <w:vertAlign w:val="superscript"/>
        </w:rPr>
        <w:t> 3 </w:t>
      </w:r>
      <w:r w:rsidR="008D5574">
        <w:rPr>
          <w:rFonts w:ascii="Arial" w:hAnsi="Arial" w:cs="Verdana"/>
          <w:bCs/>
          <w:sz w:val="22"/>
          <w:szCs w:val="22"/>
        </w:rPr>
        <w:t xml:space="preserve"> ), with </w:t>
      </w:r>
      <w:r w:rsidR="00991343">
        <w:rPr>
          <w:rFonts w:ascii="Arial" w:hAnsi="Arial" w:cs="Verdana"/>
          <w:bCs/>
          <w:sz w:val="22"/>
          <w:szCs w:val="22"/>
        </w:rPr>
        <w:t> traces </w:t>
      </w:r>
      <w:r w:rsidR="00845EF6">
        <w:rPr>
          <w:rFonts w:ascii="Arial" w:hAnsi="Arial" w:cs="Verdana"/>
          <w:bCs/>
          <w:sz w:val="22"/>
          <w:szCs w:val="22"/>
        </w:rPr>
        <w:t xml:space="preserve"/>
      </w:r>
      <w:r w:rsidR="008D5574">
        <w:rPr>
          <w:rFonts w:ascii="Arial" w:hAnsi="Arial" w:cs="Verdana"/>
          <w:bCs/>
          <w:sz w:val="22"/>
          <w:szCs w:val="22"/>
        </w:rPr>
        <w:t xml:space="preserve"> encompassing _______ dendrites </w:t>
      </w:r>
      <w:r w:rsidR="00845EF6">
        <w:rPr>
          <w:rFonts w:ascii="Arial" w:hAnsi="Arial" w:cs="Verdana"/>
          <w:bCs/>
          <w:sz w:val="22"/>
          <w:szCs w:val="22"/>
        </w:rPr>
        <w:t> is </w:t>
      </w:r>
      <w:r w:rsidR="008D5574">
        <w:rPr>
          <w:rFonts w:ascii="Arial" w:hAnsi="Arial" w:cs="Verdana"/>
          <w:bCs/>
          <w:sz w:val="22"/>
          <w:szCs w:val="22"/>
        </w:rPr>
        <w:t xml:space="preserve"> also </w:t>
      </w:r>
      <w:r w:rsidR="00991343">
        <w:rPr>
          <w:rFonts w:ascii="Arial" w:hAnsi="Arial" w:cs="Verdana"/>
          <w:bCs/>
          <w:sz w:val="22"/>
          <w:szCs w:val="22"/>
        </w:rPr>
        <w:t xml:space="preserve"/>
      </w:r>
      <w:r w:rsidR="00845EF6">
        <w:rPr>
          <w:rFonts w:ascii="Arial" w:hAnsi="Arial" w:cs="Verdana"/>
          <w:bCs/>
          <w:sz w:val="22"/>
          <w:szCs w:val="22"/>
        </w:rPr>
        <w:t xml:space="preserve"> provided </w:t>
      </w:r>
      <w:r w:rsidR="00991343">
        <w:rPr>
          <w:rFonts w:ascii="Arial" w:hAnsi="Arial" w:cs="Verdana"/>
          <w:bCs/>
          <w:sz w:val="22"/>
          <w:szCs w:val="22"/>
        </w:rPr>
        <w:t> from a similar location in postnatal day 21 hippocampus </w:t>
      </w:r>
      <w:r w:rsidR="003A1B4C">
        <w:rPr>
          <w:rFonts w:ascii="Arial" w:hAnsi="Arial" w:cs="Verdana"/>
          <w:bCs/>
          <w:sz w:val="22"/>
          <w:szCs w:val="22"/>
        </w:rPr>
        <w:t xml:space="preserve">
and contains sparse but complete reconstructions of individual dendrites and synapses
</w:t>
      </w:r>
      <w:r w:rsidR="00991343">
        <w:rPr>
          <w:rFonts w:ascii="Arial" w:hAnsi="Arial" w:cs="Verdana"/>
          <w:bCs/>
          <w:sz w:val="22"/>
          <w:szCs w:val="22"/>
        </w:rPr>
        <w:t xml:space="preserve">
. The manually reconstructed volumes can serve as training volumes for developing and testing automatic segmentation tools. The image and reconstruction data in these volumes is dense and may also serve to investigate numerous
</w:t>
      </w:r>
      <w:r w:rsidR="003A1B4C">
        <w:rPr>
          <w:rFonts w:ascii="Arial" w:hAnsi="Arial" w:cs="Verdana"/>
          <w:bCs/>
          <w:sz w:val="22"/>
          <w:szCs w:val="22"/>
        </w:rPr>
        <w:t xml:space="preserve"> additional </w:t>
      </w:r>
      <w:r w:rsidR="00991343">
        <w:rPr>
          <w:rFonts w:ascii="Arial" w:hAnsi="Arial" w:cs="Verdana"/>
          <w:bCs/>
          <w:sz w:val="22"/>
          <w:szCs w:val="22"/>
        </w:rPr>
        <w:t xml:space="preserve">
properties such as: the relative volume occupancies of different objects, the degree of local connectivity, dimensions of a variety of spines and synapses, whether
</w:t>
      </w:r>
      <w:proofErr w:type="spellStart"/>
      <w:r w:rsidR="00991343">
        <w:rPr>
          <w:rFonts w:ascii="Arial" w:hAnsi="Arial" w:cs="Verdana"/>
          <w:bCs/>
          <w:sz w:val="22"/>
          <w:szCs w:val="22"/>
        </w:rPr>
        <w:t> glial </w:t>
      </w:r>
      <w:proofErr w:type="spellEnd"/>
      <w:r w:rsidR="00991343">
        <w:rPr>
          <w:rFonts w:ascii="Arial" w:hAnsi="Arial" w:cs="Verdana"/>
          <w:bCs/>
          <w:sz w:val="22"/>
          <w:szCs w:val="22"/>
        </w:rPr>
        <w:t xml:space="preserve">
processes are present at specific locations, and dimensions and locations of intracellular organelles that comprise these structures. While manual reconstructions serve as ‘gold’ standards for identifying and following structures accurately through serial section, the specific placement of the traces is somewhat subjective, especially where membranes are obliquely sectioned. Furthermore, manual traces are subject to variations in hand movements that might accidently obscure objects, especially extracellular space. Hence,
</w:t>
      </w:r>
      <w:r w:rsidR="008D5574">
        <w:rPr>
          <w:rFonts w:ascii="Arial" w:hAnsi="Arial" w:cs="Verdana"/>
          <w:bCs/>
          <w:sz w:val="22"/>
          <w:szCs w:val="22"/>
        </w:rPr>
        <w:t>
these volumes provide excellent images for testing computer assisted tools and good traces for identifying objects
</w:t>
      </w:r>
      <w:r w:rsidR="00837148">
        <w:rPr>
          <w:rFonts w:ascii="Arial" w:hAnsi="Arial" w:cs="Verdana"/>
          <w:bCs/>
          <w:sz w:val="22"/>
          <w:szCs w:val="22"/>
        </w:rPr>
        <w:t> .  Enhanced </w:t>
      </w:r>
      <w:r w:rsidR="00991343">
        <w:rPr>
          <w:rFonts w:ascii="Arial" w:hAnsi="Arial" w:cs="Verdana"/>
          <w:bCs/>
          <w:sz w:val="22"/>
          <w:szCs w:val="22"/>
        </w:rPr>
        <w:t xml:space="preserve"> computer-assisted </w:t>
      </w:r>
      <w:r w:rsidR="008D5574">
        <w:rPr>
          <w:rFonts w:ascii="Arial" w:hAnsi="Arial" w:cs="Verdana"/>
          <w:bCs/>
          <w:sz w:val="22"/>
          <w:szCs w:val="22"/>
        </w:rPr>
        <w:t> segmentation </w:t>
      </w:r>
      <w:r w:rsidR="00991343">
        <w:rPr>
          <w:rFonts w:ascii="Arial" w:hAnsi="Arial" w:cs="Verdana"/>
          <w:bCs/>
          <w:sz w:val="22"/>
          <w:szCs w:val="22"/>
        </w:rPr>
        <w:t xml:space="preserve"/>
      </w:r>
      <w:r w:rsidR="003A1B4C">
        <w:rPr>
          <w:rFonts w:ascii="Arial" w:hAnsi="Arial" w:cs="Verdana"/>
          <w:bCs/>
          <w:sz w:val="22"/>
          <w:szCs w:val="22"/>
        </w:rPr>
        <w:t> should </w:t>
      </w:r>
      <w:r w:rsidR="00991343">
        <w:rPr>
          <w:rFonts w:ascii="Arial" w:hAnsi="Arial" w:cs="Verdana"/>
          <w:bCs/>
          <w:sz w:val="22"/>
          <w:szCs w:val="22"/>
        </w:rPr>
        <w:t xml:space="preserve"/>
      </w:r>
      <w:r w:rsidR="003A1B4C">
        <w:rPr>
          <w:rFonts w:ascii="Arial" w:hAnsi="Arial" w:cs="Verdana"/>
          <w:bCs/>
          <w:sz w:val="22"/>
          <w:szCs w:val="22"/>
        </w:rPr>
        <w:t> aim to </w:t>
      </w:r>
      <w:r w:rsidR="00991343">
        <w:rPr>
          <w:rFonts w:ascii="Arial" w:hAnsi="Arial" w:cs="Verdana"/>
          <w:bCs/>
          <w:sz w:val="22"/>
          <w:szCs w:val="22"/>
        </w:rPr>
        <w:t xml:space="preserve"> generate </w:t>
      </w:r>
      <w:r w:rsidR="003A1B4C">
        <w:rPr>
          <w:rFonts w:ascii="Arial" w:hAnsi="Arial" w:cs="Verdana"/>
          <w:bCs/>
          <w:sz w:val="22"/>
          <w:szCs w:val="22"/>
        </w:rPr>
        <w:t> more objectively reliable </w:t>
      </w:r>
      <w:r w:rsidR="00991343">
        <w:rPr>
          <w:rFonts w:ascii="Arial" w:hAnsi="Arial" w:cs="Verdana"/>
          <w:bCs/>
          <w:sz w:val="22"/>
          <w:szCs w:val="22"/>
        </w:rPr>
        <w:t xml:space="preserve"> reconstructions. </w:t>
      </w:r>
    </w:p>
    <w:p w:rsidR="00D42B22" w:rsidRPr="00C3510C" w:rsidRDefault="00E4555C" w:rsidP="00D42B22">
      <w:pPr>
        <w:pStyle w:val="Heading1"/>
        <w:rPr>
          <w:rStyle w:val="BookTitle"/>
          <w:rFonts w:eastAsiaTheme="minorHAnsi" w:cstheme="minorBidi"/>
          <w:b/>
          <w:bCs/>
          <w:kern w:val="0"/>
          <w:lang w:eastAsia="en-US"/>
        </w:rPr>
      </w:pPr>
      <w:r w:rsidRPr="00E4555C">
        <w:rPr>
          <w:rFonts w:ascii="Arial" w:hAnsi="Arial" w:cs="Verdana"/>
          <w:sz w:val="22"/>
          <w:szCs w:val="22"/>
          <w:rPrChange w:id="2" w:author="2009 Kristen Harris" w:date="2009-09-13T16:21:00Z">
            <w:rPr>
              <w:rFonts w:ascii="Verdana" w:eastAsiaTheme="minorHAnsi" w:hAnsi="Verdana" w:cs="Verdana"/>
              <w:b w:val="0"/>
              <w:bCs w:val="0"/>
              <w:kern w:val="0"/>
              <w:sz w:val="22"/>
              <w:szCs w:val="22"/>
              <w:lang w:val="en-US" w:eastAsia="en-US"/>
            </w:rPr>
          </w:rPrChange>
        </w:rPr>
        <w:br w:type="page"/>
      </w:r>
      <w:r w:rsidR="00D42B22" w:rsidRPr="00C3510C">
        <w:rPr>
          <w:rStyle w:val="BookTitle"/>
          <w:i/>
        </w:rPr>
        <w:t> Methods </w:t>
      </w:r>
    </w:p>
    <w:p w:rsidR="00D42B22" w:rsidRPr="00E55483" w:rsidRDefault="00D42B22" w:rsidP="00D42B22">
      <w:pPr>
        <w:rPr>
          <w:rFonts w:ascii="Arial" w:hAnsi="Arial"/>
          <w:rPrChange w:id="3" w:author="2009 Kristen Harris" w:date="2009-09-13T16:21:00Z">
            <w:rPr/>
          </w:rPrChange>
        </w:rPr>
      </w:pPr>
    </w:p>
    <w:p w:rsidR="00D42B22" w:rsidRPr="00E55483" w:rsidRDefault="00E4555C" w:rsidP="00D42B22">
      <w:pPr>
        <w:rPr>
          <w:rFonts w:ascii="Arial" w:hAnsi="Arial"/>
          <w:rPrChange w:id="4" w:author="2009 Kristen Harris" w:date="2009-09-13T16:21:00Z">
            <w:rPr/>
          </w:rPrChange>
        </w:rPr>
      </w:pPr>
      <w:r w:rsidRPr="00E4555C">
        <w:rPr>
          <w:rFonts w:ascii="Arial" w:hAnsi="Arial"/>
          <w:b/>
          <w:rPrChange w:id="5" w:author="2009 Kristen Harris" w:date="2009-09-13T16:21:00Z">
            <w:rPr>
              <w:b/>
            </w:rPr>
          </w:rPrChange>
        </w:rPr>
        <w:t> Tissue sources and photographic conditions: </w:t>
      </w:r>
      <w:r w:rsidRPr="00E4555C">
        <w:rPr>
          <w:rFonts w:ascii="Arial" w:hAnsi="Arial"/>
          <w:rPrChange w:id="6" w:author="2009 Kristen Harris" w:date="2009-09-13T16:21:00Z">
            <w:rPr/>
          </w:rPrChange>
        </w:rPr>
        <w:t xml:space="preserve"/>
      </w:r>
      <w:r w:rsidRPr="00E4555C">
        <w:rPr>
          <w:rFonts w:ascii="Arial" w:hAnsi="Arial"/>
          <w:iCs/>
          <w:rPrChange w:id="7" w:author="2009 Kristen Harris" w:date="2009-09-13T16:21:00Z">
            <w:rPr>
              <w:iCs/>
            </w:rPr>
          </w:rPrChange>
        </w:rPr>
        <w:t xml:space="preserve">
All procedures followed NIH guidelines for the humane care and use of laboratory animals.
</w:t>
      </w:r>
      <w:r w:rsidRPr="00E4555C">
        <w:rPr>
          <w:rFonts w:ascii="Arial" w:hAnsi="Arial"/>
          <w:rPrChange w:id="8" w:author="2009 Kristen Harris" w:date="2009-09-13T16:21:00Z">
            <w:rPr/>
          </w:rPrChange>
        </w:rPr>
        <w:t xml:space="preserve"> V1-3 were from </w:t>
      </w:r>
      <w:proofErr w:type="spellStart"/>
      <w:r w:rsidRPr="00E4555C">
        <w:rPr>
          <w:rFonts w:ascii="Arial" w:hAnsi="Arial"/>
          <w:rPrChange w:id="9" w:author="2009 Kristen Harris" w:date="2009-09-13T16:21:00Z">
            <w:rPr/>
          </w:rPrChange>
        </w:rPr>
        <w:t> hippocampal </w:t>
      </w:r>
      <w:proofErr w:type="spellEnd"/>
      <w:r w:rsidRPr="00E4555C">
        <w:rPr>
          <w:rFonts w:ascii="Arial" w:hAnsi="Arial"/>
          <w:rPrChange w:id="10" w:author="2009 Kristen Harris" w:date="2009-09-13T16:21:00Z">
            <w:rPr/>
          </w:rPrChange>
        </w:rPr>
        <w:t xml:space="preserve">
area CA1 of a perfusion-fixed male rat of the Long-Evans strain weighing 310 gm (postnatal day 77, 
</w:t>
      </w:r>
      <w:r w:rsidRPr="00E4555C">
        <w:rPr>
          <w:rFonts w:ascii="Arial" w:hAnsi="Arial"/>
          <w:rPrChange w:id="11" w:author="2009 Kristen Harris" w:date="2009-09-13T16:21:00Z">
            <w:rPr/>
          </w:rPrChange>
        </w:rPr>
        <w:fldChar w:fldCharType="begin"/>
      </w:r>
      <w:r w:rsidRPr="00E4555C">
        <w:rPr>
          <w:rFonts w:ascii="Arial" w:hAnsi="Arial"/>
          <w:rPrChange w:id="12" w:author="2009 Kristen Harris" w:date="2009-09-13T16:21:00Z">
            <w:rPr/>
          </w:rPrChange>
        </w:rPr>
        <w:instrText xml:space="preserve">
ADDIN EN.CITE &lt;EndNote&gt;&lt;Cite&gt;&lt;Author&gt;Harris&lt;/Author&gt;&lt;Year&gt;1989&lt;/Year&gt;&lt;RecNum&gt;17&lt;/RecNum&gt;&lt;record&gt;&lt;rec-number&gt;17&lt;/rec-number&gt;&lt;foreign-keys&gt;&lt;key
app="EN"
db-id="azfswt5zaww2t8ezwacvzsxzxfevsrsa9xaa"&gt;17&lt;/key&gt;&lt;/foreign-keys&gt;&lt;ref-type
name="Journal Article"&gt;17&lt;/ref-type&gt;&lt;contributors&gt;&lt;authors&gt;&lt;author&gt;Harris,
K. M.&lt;/author&gt;&lt;author&gt;Stevens, J. K.&lt;/author&gt;&lt;/authors&gt;&lt;/contributors&gt;&lt;auth-address&gt;Department of Neurology, Children&amp;apos;s Hospital, Boston, Massachusetts 02115.&lt;/auth-address&gt;&lt;titles&gt;&lt;title&gt;Dendritic spines of CA 1 pyramidal cells in the rat hippocampus: serial electron microscopy with reference to their biophysical characteristics&lt;/title&gt;&lt;secondary-title&gt;J Neurosci&lt;/secondary-title&gt;&lt;/titles&gt;&lt;periodical&gt;&lt;full-title&gt;J Neurosci&lt;/full-title&gt;&lt;/periodical&gt;&lt;pages&gt;2982-97&lt;/pages&gt;&lt;volume&gt;9&lt;/volume&gt;&lt;number&gt;8&lt;/number&gt;&lt;keywords&gt;&lt;keyword&gt;Animals&lt;/keyword&gt;&lt;keyword&gt;Axons/ultrastructure&lt;/keyword&gt;&lt;keyword&gt;Biophysics&lt;/keyword&gt;&lt;keyword&gt;Dendrites/physiology/*ultrastructure&lt;/keyword&gt;&lt;keyword&gt;Electric Conductivity&lt;/keyword&gt;&lt;keyword&gt;Endoplasmic Reticulum/ultrastructure&lt;/keyword&gt;&lt;keyword&gt;Hippocampus/cytology/*ultrastructure&lt;/keyword&gt;&lt;keyword&gt;Image Processing, Computer-Assisted&lt;/keyword&gt;&lt;keyword&gt;Male&lt;/keyword&gt;&lt;keyword&gt;Microscopy, Electron&lt;/keyword&gt;&lt;keyword&gt;Models, Neurological&lt;/keyword&gt;&lt;keyword&gt;Neurons/classification/*ultrastructure&lt;/keyword&gt;&lt;keyword&gt;Purkinje Cells/ultrastructure&lt;/keyword&gt;&lt;keyword&gt;Rats&lt;/keyword&gt;&lt;keyword&gt;Rats, Inbred Strains&lt;/keyword&gt;&lt;keyword&gt;Synapses/ultrastructure&lt;/keyword&gt;&lt;/keywords&gt;&lt;dates&gt;&lt;year&gt;1989&lt;/year&gt;&lt;pub-dates&gt;&lt;date&gt;Aug&lt;/date&gt;&lt;/pub-dates&gt;&lt;/dates&gt;&lt;isbn&gt;0270-6474
Citation&amp;amp;list_uids=2769375
&lt;/url&gt;&lt;/related-urls&gt;&lt;/urls&gt;&lt;language&gt;eng&lt;/language&gt;&lt;/record&gt;&lt;/Cite&gt;&lt;/EndNote&gt;
</w:instrText>
      </w:r>
      <w:r w:rsidRPr="00E4555C">
        <w:rPr>
          <w:rFonts w:ascii="Arial" w:hAnsi="Arial"/>
          <w:rPrChange w:id="13" w:author="2009 Kristen Harris" w:date="2009-09-13T16:21:00Z">
            <w:rPr/>
          </w:rPrChange>
        </w:rPr>
        <w:fldChar w:fldCharType="separate"/>
      </w:r>
      <w:r w:rsidRPr="00E4555C">
        <w:rPr>
          <w:rFonts w:ascii="Arial" w:hAnsi="Arial"/>
          <w:rPrChange w:id="14" w:author="2009 Kristen Harris" w:date="2009-09-13T16:21:00Z">
            <w:rPr/>
          </w:rPrChange>
        </w:rPr>
        <w:t> (Harris and Stevens, 1989) </w:t>
      </w:r>
      <w:r w:rsidRPr="00E4555C">
        <w:rPr>
          <w:rFonts w:ascii="Arial" w:hAnsi="Arial"/>
          <w:rPrChange w:id="15" w:author="2009 Kristen Harris" w:date="2009-09-13T16:21:00Z">
            <w:rPr/>
          </w:rPrChange>
        </w:rPr>
        <w:fldChar w:fldCharType="end"/>
      </w:r>
      <w:r w:rsidRPr="00E4555C">
        <w:rPr>
          <w:rFonts w:ascii="Arial" w:hAnsi="Arial"/>
          <w:rPrChange w:id="16" w:author="2009 Kristen Harris" w:date="2009-09-13T16:21:00Z">
            <w:rPr/>
          </w:rPrChange>
        </w:rPr>
        <w:t xml:space="preserve"> ). Volume 4 was from a </w:t>
      </w:r>
      <w:proofErr w:type="spellStart"/>
      <w:r w:rsidRPr="00E4555C">
        <w:rPr>
          <w:rFonts w:ascii="Arial" w:hAnsi="Arial"/>
          <w:rPrChange w:id="17" w:author="2009 Kristen Harris" w:date="2009-09-13T16:21:00Z">
            <w:rPr/>
          </w:rPrChange>
        </w:rPr>
        <w:t> hippocampal </w:t>
      </w:r>
      <w:proofErr w:type="spellEnd"/>
      <w:r w:rsidRPr="00E4555C">
        <w:rPr>
          <w:rFonts w:ascii="Arial" w:hAnsi="Arial"/>
          <w:rPrChange w:id="18" w:author="2009 Kristen Harris" w:date="2009-09-13T16:21:00Z">
            <w:rPr/>
          </w:rPrChange>
        </w:rPr>
        <w:t xml:space="preserve">
slice that was prepared from a postnatal day 21 male rat
</w:t>
      </w:r>
      <w:r w:rsidR="004770A2">
        <w:rPr>
          <w:rFonts w:ascii="Arial" w:hAnsi="Arial"/>
        </w:rPr>
        <w:t xml:space="preserve"> (PND21) </w:t>
      </w:r>
      <w:r w:rsidRPr="00E4555C">
        <w:rPr>
          <w:rFonts w:ascii="Arial" w:hAnsi="Arial"/>
          <w:rPrChange w:id="19" w:author="2009 Kristen Harris" w:date="2009-09-13T16:21:00Z">
            <w:rPr/>
          </w:rPrChange>
        </w:rPr>
        <w:t>
of the Long-Evans strain and maintained in vitro for 3 hours prior to fixation as described (
</w:t>
      </w:r>
      <w:proofErr w:type="spellStart"/>
      <w:r w:rsidRPr="00E4555C">
        <w:rPr>
          <w:rFonts w:ascii="Arial" w:hAnsi="Arial"/>
          <w:rPrChange w:id="20" w:author="2009 Kristen Harris" w:date="2009-09-13T16:21:00Z">
            <w:rPr/>
          </w:rPrChange>
        </w:rPr>
        <w:t> Fiala </w:t>
      </w:r>
      <w:proofErr w:type="spellEnd"/>
      <w:r w:rsidRPr="00E4555C">
        <w:rPr>
          <w:rFonts w:ascii="Arial" w:hAnsi="Arial"/>
          <w:rPrChange w:id="21" w:author="2009 Kristen Harris" w:date="2009-09-13T16:21:00Z">
            <w:rPr/>
          </w:rPrChange>
        </w:rPr>
        <w:t xml:space="preserve"> et al., 2002). All volumes were from the middle of s.
</w:t>
      </w:r>
      <w:proofErr w:type="spellStart"/>
      <w:r w:rsidRPr="00E4555C">
        <w:rPr>
          <w:rFonts w:ascii="Arial" w:hAnsi="Arial"/>
          <w:rPrChange w:id="22" w:author="2009 Kristen Harris" w:date="2009-09-13T16:21:00Z">
            <w:rPr/>
          </w:rPrChange>
        </w:rPr>
        <w:t> radiatum </w:t>
      </w:r>
      <w:proofErr w:type="spellEnd"/>
      <w:r w:rsidRPr="00E4555C">
        <w:rPr>
          <w:rFonts w:ascii="Arial" w:hAnsi="Arial"/>
          <w:rPrChange w:id="23" w:author="2009 Kristen Harris" w:date="2009-09-13T16:21:00Z">
            <w:rPr/>
          </w:rPrChange>
        </w:rPr>
        <w:t xml:space="preserve"> about 150 to 200 microns from the </w:t>
      </w:r>
      <w:proofErr w:type="spellStart"/>
      <w:r w:rsidRPr="00E4555C">
        <w:rPr>
          <w:rFonts w:ascii="Arial" w:hAnsi="Arial"/>
          <w:rPrChange w:id="24" w:author="2009 Kristen Harris" w:date="2009-09-13T16:21:00Z">
            <w:rPr/>
          </w:rPrChange>
        </w:rPr>
        <w:t> hippocampal </w:t>
      </w:r>
      <w:proofErr w:type="spellEnd"/>
      <w:r w:rsidRPr="00E4555C">
        <w:rPr>
          <w:rFonts w:ascii="Arial" w:hAnsi="Arial"/>
          <w:rPrChange w:id="25" w:author="2009 Kristen Harris" w:date="2009-09-13T16:21:00Z">
            <w:rPr/>
          </w:rPrChange>
        </w:rPr>
        <w:t xml:space="preserve"> CA1 pyramidal cell soma. For volume </w:t>
      </w:r>
      <w:r w:rsidR="00401C98">
        <w:rPr>
          <w:rFonts w:ascii="Arial" w:hAnsi="Arial"/>
        </w:rPr>
        <w:t> 4 </w:t>
      </w:r>
      <w:r w:rsidRPr="00E4555C">
        <w:rPr>
          <w:rFonts w:ascii="Arial" w:hAnsi="Arial"/>
          <w:rPrChange w:id="26" w:author="2009 Kristen Harris" w:date="2009-09-13T16:21:00Z">
            <w:rPr/>
          </w:rPrChange>
        </w:rPr>
        <w:t xml:space="preserve">
, the series was located at a depth between 100 and 200 µm from the cut air surfaces of the slice where excellent tissue preservation occurred.
</w:t>
      </w:r>
    </w:p>
    <w:p w:rsidR="00D42B22" w:rsidRPr="00E55483" w:rsidRDefault="00E55483" w:rsidP="00D42B22">
      <w:pPr>
        <w:rPr>
          <w:rFonts w:ascii="Arial" w:hAnsi="Arial"/>
        </w:rPr>
      </w:pPr>
      <w:r w:rsidRPr="00E55483">
        <w:rPr>
          <w:rFonts w:ascii="Arial" w:hAnsi="Arial"/>
        </w:rPr>
        <w:t xml:space="preserve"> The image volumes for </w:t>
      </w:r>
      <w:r w:rsidR="003713CF" w:rsidRPr="00E55483">
        <w:rPr>
          <w:rFonts w:ascii="Arial" w:hAnsi="Arial"/>
        </w:rPr>
        <w:t xml:space="preserve"> V1 </w:t>
      </w:r>
      <w:r w:rsidR="00D42B22" w:rsidRPr="00E55483">
        <w:rPr>
          <w:rFonts w:ascii="Arial" w:hAnsi="Arial"/>
        </w:rPr>
        <w:t xml:space="preserve"> and V4 were </w:t>
      </w:r>
      <w:r w:rsidR="004770A2">
        <w:rPr>
          <w:rFonts w:ascii="Arial" w:hAnsi="Arial"/>
        </w:rPr>
        <w:t> obtained from </w:t>
      </w:r>
      <w:r w:rsidR="00D42B22" w:rsidRPr="00E55483">
        <w:rPr>
          <w:rFonts w:ascii="Arial" w:hAnsi="Arial"/>
        </w:rPr>
        <w:t xml:space="preserve"> digital scan </w:t>
      </w:r>
      <w:r w:rsidR="004770A2">
        <w:rPr>
          <w:rFonts w:ascii="Arial" w:hAnsi="Arial"/>
        </w:rPr>
        <w:t> s of </w:t>
      </w:r>
      <w:r w:rsidR="00D42B22" w:rsidRPr="00E55483">
        <w:rPr>
          <w:rFonts w:ascii="Arial" w:hAnsi="Arial"/>
        </w:rPr>
        <w:t xml:space="preserve">
the original EM negatives that had been photographed to produce dendrite K24 (Harris and Stevens, 1989)
</w:t>
      </w:r>
      <w:r w:rsidR="004770A2">
        <w:rPr>
          <w:rFonts w:ascii="Arial" w:hAnsi="Arial"/>
        </w:rPr>
        <w:t> , </w:t>
      </w:r>
      <w:r w:rsidR="00D42B22" w:rsidRPr="00E55483">
        <w:rPr>
          <w:rFonts w:ascii="Arial" w:hAnsi="Arial"/>
        </w:rPr>
        <w:t xml:space="preserve"> and </w:t>
      </w:r>
      <w:r w:rsidR="004770A2">
        <w:rPr>
          <w:rFonts w:ascii="Arial" w:hAnsi="Arial"/>
        </w:rPr>
        <w:t xml:space="preserve"> region </w:t>
      </w:r>
      <w:ins w:id="27" w:author="2009 Kristen Harris" w:date="2009-09-13T16:22:00Z">
        <w:r w:rsidR="003713CF" w:rsidRPr="00E55483">
          <w:rPr>
            <w:rFonts w:ascii="Arial" w:hAnsi="Arial"/>
          </w:rPr>
          <w:t> PN21AA </w:t>
        </w:r>
      </w:ins>
      <w:r w:rsidR="00D42B22" w:rsidRPr="00E55483">
        <w:rPr>
          <w:rFonts w:ascii="Arial" w:hAnsi="Arial"/>
        </w:rPr>
        <w:t xml:space="preserve"> ( </w:t>
      </w:r>
      <w:proofErr w:type="spellStart"/>
      <w:r w:rsidR="00D42B22" w:rsidRPr="00E55483">
        <w:rPr>
          <w:rFonts w:ascii="Arial" w:hAnsi="Arial"/>
        </w:rPr>
        <w:t> Fiala </w:t>
      </w:r>
      <w:proofErr w:type="spellEnd"/>
      <w:r w:rsidR="00D42B22" w:rsidRPr="00E55483">
        <w:rPr>
          <w:rFonts w:ascii="Arial" w:hAnsi="Arial"/>
        </w:rPr>
        <w:t xml:space="preserve"> et al., </w:t>
      </w:r>
      <w:ins w:id="28" w:author="2009 Kristen Harris" w:date="2009-09-13T16:22:00Z">
        <w:r w:rsidR="003713CF" w:rsidRPr="00E55483">
          <w:rPr>
            <w:rFonts w:ascii="Arial" w:hAnsi="Arial"/>
          </w:rPr>
          <w:t> 2002 </w:t>
        </w:r>
      </w:ins>
      <w:r w:rsidR="00D42B22" w:rsidRPr="00E55483">
        <w:rPr>
          <w:rFonts w:ascii="Arial" w:hAnsi="Arial"/>
        </w:rPr>
        <w:t xml:space="preserve"> ). V2 and </w:t>
      </w:r>
      <w:r w:rsidR="003713CF" w:rsidRPr="00E55483">
        <w:rPr>
          <w:rFonts w:ascii="Arial" w:hAnsi="Arial"/>
        </w:rPr>
        <w:t> V </w:t>
      </w:r>
      <w:r w:rsidR="00D42B22" w:rsidRPr="00E55483">
        <w:rPr>
          <w:rFonts w:ascii="Arial" w:hAnsi="Arial"/>
        </w:rPr>
        <w:t xml:space="preserve"> 3 were </w:t>
      </w:r>
      <w:r w:rsidR="00401C98">
        <w:rPr>
          <w:rFonts w:ascii="Arial" w:hAnsi="Arial"/>
        </w:rPr>
        <w:t xml:space="preserve"> more </w:t>
      </w:r>
      <w:r w:rsidR="004770A2">
        <w:rPr>
          <w:rFonts w:ascii="Arial" w:hAnsi="Arial"/>
        </w:rPr>
        <w:t xml:space="preserve"> recently </w:t>
      </w:r>
      <w:r w:rsidR="00401C98">
        <w:rPr>
          <w:rFonts w:ascii="Arial" w:hAnsi="Arial"/>
        </w:rPr>
        <w:t> sectioned </w:t>
      </w:r>
      <w:r w:rsidR="00D42B22" w:rsidRPr="00E55483">
        <w:rPr>
          <w:rFonts w:ascii="Arial" w:hAnsi="Arial"/>
        </w:rPr>
        <w:t xml:space="preserve"> from additional blocks </w:t>
      </w:r>
      <w:r w:rsidR="004770A2">
        <w:rPr>
          <w:rFonts w:ascii="Arial" w:hAnsi="Arial"/>
        </w:rPr>
        <w:t xml:space="preserve"> from </w:t>
      </w:r>
      <w:r w:rsidR="00D42B22" w:rsidRPr="00E55483">
        <w:rPr>
          <w:rFonts w:ascii="Arial" w:hAnsi="Arial"/>
        </w:rPr>
        <w:t xml:space="preserve"> (Harris and Stevens, 1989). </w:t>
      </w:r>
      <w:r w:rsidR="004770A2">
        <w:rPr>
          <w:rFonts w:ascii="Arial" w:hAnsi="Arial"/>
        </w:rPr>
        <w:t> Series </w:t>
      </w:r>
      <w:r w:rsidR="00D42B22" w:rsidRPr="00E55483">
        <w:rPr>
          <w:rFonts w:ascii="Arial" w:hAnsi="Arial"/>
        </w:rPr>
        <w:t xml:space="preserve"> were cut according to our published protocols </w:t>
      </w:r>
      <w:r w:rsidR="00E4555C" w:rsidRPr="00E55483">
        <w:rPr>
          <w:rFonts w:ascii="Arial" w:hAnsi="Arial"/>
        </w:rPr>
        <w:fldChar w:fldCharType="begin"/>
      </w:r>
      <w:r w:rsidR="00D42B22" w:rsidRPr="00E55483">
        <w:rPr>
          <w:rFonts w:ascii="Arial" w:hAnsi="Arial"/>
        </w:rPr>
        <w:instrText xml:space="preserve">
ADDIN EN.CITE &lt;EndNote&gt;&lt;Cite&gt;&lt;Author&gt;Harris&lt;/Author&gt;&lt;Year&gt;2007&lt;/Year&gt;&lt;RecNum&gt;197&lt;/RecNum&gt;&lt;record&gt;&lt;rec-number&gt;197&lt;/rec-number&gt;&lt;foreign-keys&gt;&lt;key
app="EN"
db-id="pa5apx298vrd57e2s0qvrta2afwxp92z9exa"&gt;197&lt;/key&gt;&lt;/foreign-keys&gt;&lt;ref-type
name="Journal Article"&gt;17&lt;/ref-type&gt;&lt;contributors&gt;&lt;authors&gt;&lt;author&gt;Harris,
K. M&lt;/author&gt;&lt;author&gt;Bourne, J.&lt;/author&gt;&lt;author&gt;Mendenhall, J.&lt;/author&gt;&lt;author&gt;Spacek, J.&lt;/author&gt;&lt;/authors&gt;&lt;/contributors&gt;&lt;titles&gt;&lt;title&gt;Hippocampal CA1 dendrites of greater caliber have more spines and contain more microtubules as a subcellular supply route.&lt;/title&gt;&lt;secondary-title&gt;Soc Neurosci Abstracts&lt;/secondary-title&gt;&lt;/titles&gt;&lt;dates&gt;&lt;year&gt;2007&lt;/year&gt;&lt;/dates&gt;&lt;urls&gt;&lt;/urls&gt;&lt;/record&gt;&lt;/Cite&gt;&lt;/EndNote&gt;
</w:instrText>
      </w:r>
      <w:r w:rsidR="00E4555C" w:rsidRPr="00E55483">
        <w:rPr>
          <w:rFonts w:ascii="Arial" w:hAnsi="Arial"/>
        </w:rPr>
        <w:fldChar w:fldCharType="separate"/>
      </w:r>
      <w:r w:rsidR="00D42B22" w:rsidRPr="00E55483">
        <w:rPr>
          <w:rFonts w:ascii="Arial" w:hAnsi="Arial"/>
        </w:rPr>
        <w:t> (Harris et al., 2007) </w:t>
      </w:r>
      <w:r w:rsidR="00E4555C" w:rsidRPr="00E55483">
        <w:rPr>
          <w:rFonts w:ascii="Arial" w:hAnsi="Arial"/>
        </w:rPr>
        <w:fldChar w:fldCharType="end"/>
      </w:r>
      <w:r w:rsidR="00D42B22" w:rsidRPr="00E55483">
        <w:rPr>
          <w:rFonts w:ascii="Arial" w:hAnsi="Arial"/>
        </w:rPr>
        <w:t xml:space="preserve">
. Briefly, a diamond trimming tool (EMS, Electron Microscopy Sciences, Fort Washington, PA) was used to prepare small trapezoidal areas ~200 µm wide by 30-50µm high. Serial thin sections were cut at ~45-50 nm on an
</w:t>
      </w:r>
      <w:proofErr w:type="spellStart"/>
      <w:r w:rsidR="00D42B22" w:rsidRPr="00E55483">
        <w:rPr>
          <w:rFonts w:ascii="Arial" w:hAnsi="Arial"/>
        </w:rPr>
        <w:t> ultramicrotome </w:t>
      </w:r>
      <w:proofErr w:type="spellEnd"/>
      <w:r w:rsidR="00D42B22" w:rsidRPr="00E55483">
        <w:rPr>
          <w:rFonts w:ascii="Arial" w:hAnsi="Arial"/>
        </w:rPr>
        <w:t xml:space="preserve"> , mounted and counter stained with saturated </w:t>
      </w:r>
      <w:proofErr w:type="spellStart"/>
      <w:r w:rsidR="00D42B22" w:rsidRPr="00E55483">
        <w:rPr>
          <w:rFonts w:ascii="Arial" w:hAnsi="Arial"/>
        </w:rPr>
        <w:t> ethanolic </w:t>
      </w:r>
      <w:proofErr w:type="spellEnd"/>
      <w:r w:rsidR="00D42B22" w:rsidRPr="00E55483">
        <w:rPr>
          <w:rFonts w:ascii="Arial" w:hAnsi="Arial"/>
        </w:rPr>
        <w:t xml:space="preserve"/>
      </w:r>
      <w:proofErr w:type="spellStart"/>
      <w:r w:rsidR="00D42B22" w:rsidRPr="00E55483">
        <w:rPr>
          <w:rFonts w:ascii="Arial" w:hAnsi="Arial"/>
        </w:rPr>
        <w:t> uranyl </w:t>
      </w:r>
      <w:proofErr w:type="spellEnd"/>
      <w:r w:rsidR="00D42B22" w:rsidRPr="00E55483">
        <w:rPr>
          <w:rFonts w:ascii="Arial" w:hAnsi="Arial"/>
        </w:rPr>
        <w:t xml:space="preserve">
acetate, followed by Reynolds lead citrate, each for 5 min. Individual grids were placed in grid cassettes and stored in numbered gelatin capsules. The cassettes were mounted in a rotating stage to obtain uniform orientation of the sections on adjacent grids and the series were photographed at
</w:t>
      </w:r>
      <w:commentRangeStart w:id="29"/>
      <w:r w:rsidR="00D42B22" w:rsidRPr="00E55483">
        <w:rPr>
          <w:rFonts w:ascii="Arial" w:hAnsi="Arial"/>
        </w:rPr>
        <w:t xml:space="preserve"> 5,000x </w:t>
      </w:r>
      <w:r w:rsidR="00EA30B2" w:rsidRPr="00E55483">
        <w:rPr>
          <w:rFonts w:ascii="Arial" w:hAnsi="Arial"/>
        </w:rPr>
        <w:t xml:space="preserve"> on a JEOL 1200EX </w:t>
      </w:r>
      <w:r w:rsidR="00D42B22" w:rsidRPr="00E55483">
        <w:rPr>
          <w:rFonts w:ascii="Arial" w:hAnsi="Arial"/>
        </w:rPr>
        <w:t xml:space="preserve"> (Volumes  </w:t>
      </w:r>
      <w:r w:rsidR="003713CF" w:rsidRPr="00E55483">
        <w:rPr>
          <w:rFonts w:ascii="Arial" w:hAnsi="Arial"/>
        </w:rPr>
        <w:t> 1 </w:t>
      </w:r>
      <w:r w:rsidR="00D42B22" w:rsidRPr="00E55483">
        <w:rPr>
          <w:rFonts w:ascii="Arial" w:hAnsi="Arial"/>
        </w:rPr>
        <w:t> - </w:t>
      </w:r>
      <w:r w:rsidR="003713CF" w:rsidRPr="00E55483">
        <w:rPr>
          <w:rFonts w:ascii="Arial" w:hAnsi="Arial"/>
        </w:rPr>
        <w:t> 3 </w:t>
      </w:r>
      <w:r w:rsidR="00D42B22" w:rsidRPr="00E55483">
        <w:rPr>
          <w:rFonts w:ascii="Arial" w:hAnsi="Arial"/>
        </w:rPr>
        <w:t xml:space="preserve"> ) </w:t>
      </w:r>
      <w:r w:rsidR="003713CF" w:rsidRPr="00E55483">
        <w:rPr>
          <w:rFonts w:ascii="Arial" w:hAnsi="Arial"/>
        </w:rPr>
        <w:t xml:space="preserve"> or 10,000x </w:t>
      </w:r>
      <w:r w:rsidR="00EA30B2">
        <w:rPr>
          <w:rFonts w:ascii="Arial" w:hAnsi="Arial"/>
        </w:rPr>
        <w:t> on a JEOL </w:t>
      </w:r>
      <w:r w:rsidR="00EA30B2" w:rsidRPr="00E55483">
        <w:rPr>
          <w:rFonts w:ascii="Arial" w:hAnsi="Arial"/>
        </w:rPr>
        <w:t xml:space="preserve"> 1230 </w:t>
      </w:r>
      <w:r w:rsidR="003713CF" w:rsidRPr="00E55483">
        <w:rPr>
          <w:rFonts w:ascii="Arial" w:hAnsi="Arial"/>
        </w:rPr>
        <w:t> ( </w:t>
      </w:r>
      <w:r w:rsidR="00C3510C">
        <w:rPr>
          <w:rFonts w:ascii="Arial" w:hAnsi="Arial"/>
        </w:rPr>
        <w:t> V </w:t>
      </w:r>
      <w:r w:rsidR="003713CF" w:rsidRPr="00E55483">
        <w:rPr>
          <w:rFonts w:ascii="Arial" w:hAnsi="Arial"/>
        </w:rPr>
        <w:t xml:space="preserve"> olume 4) </w:t>
      </w:r>
      <w:commentRangeEnd w:id="29"/>
      <w:r w:rsidR="003713CF" w:rsidRPr="00E55483">
        <w:rPr>
          <w:rStyle w:val="CommentReference"/>
          <w:rFonts w:ascii="Arial" w:eastAsia="Times New Roman" w:hAnsi="Arial" w:cs="Times New Roman"/>
          <w:vanish/>
          <w:lang w:val="ru-RU" w:eastAsia="ru-RU"/>
        </w:rPr>
        <w:commentReference w:id="29"/>
      </w:r>
      <w:r w:rsidR="00EA30B2">
        <w:rPr>
          <w:rFonts w:ascii="Arial" w:hAnsi="Arial"/>
        </w:rPr>
        <w:t xml:space="preserve"> transmission </w:t>
      </w:r>
      <w:r w:rsidR="00D42B22" w:rsidRPr="00E55483">
        <w:rPr>
          <w:rFonts w:ascii="Arial" w:hAnsi="Arial"/>
        </w:rPr>
        <w:t xml:space="preserve"> electron microscope (JEOL, Peabody, MA). </w:t>
      </w:r>
    </w:p>
    <w:p w:rsidR="00401C98" w:rsidRDefault="00D42B22" w:rsidP="00D42B22">
      <w:pPr>
        <w:rPr>
          <w:rFonts w:ascii="Arial" w:hAnsi="Arial"/>
        </w:rPr>
      </w:pPr>
      <w:r w:rsidRPr="00E55483">
        <w:rPr>
          <w:rFonts w:ascii="Arial" w:hAnsi="Arial"/>
          <w:b/>
        </w:rPr>
        <w:t> Manual volume reconstructions </w:t>
      </w:r>
      <w:r w:rsidRPr="00E55483">
        <w:rPr>
          <w:rFonts w:ascii="Arial" w:hAnsi="Arial"/>
        </w:rPr>
        <w:t>
: Three-dimensional reconstructions and analyses were performed manually using the software entitled RECONSTRUCT
</w:t>
      </w:r>
      <w:r w:rsidRPr="00E55483">
        <w:rPr>
          <w:rFonts w:ascii="Arial" w:hAnsi="Arial"/>
          <w:vertAlign w:val="superscript"/>
        </w:rPr>
        <w:t> ™ </w:t>
      </w:r>
      <w:r w:rsidRPr="00E55483">
        <w:rPr>
          <w:rFonts w:ascii="Arial" w:hAnsi="Arial"/>
        </w:rPr>
        <w:t xml:space="preserve"/>
      </w:r>
      <w:r w:rsidR="00E4555C" w:rsidRPr="00E55483">
        <w:rPr>
          <w:rFonts w:ascii="Arial" w:hAnsi="Arial"/>
        </w:rPr>
        <w:fldChar w:fldCharType="begin"/>
      </w:r>
      <w:r w:rsidRPr="00E55483">
        <w:rPr>
          <w:rFonts w:ascii="Arial" w:hAnsi="Arial"/>
        </w:rPr>
        <w:instrText xml:space="preserve">
ADDIN EN.CITE &lt;EndNote&gt;&lt;Cite&gt;&lt;Author&gt;Fiala&lt;/Author&gt;&lt;Year&gt;2005&lt;/Year&gt;&lt;RecNum&gt;148&lt;/RecNum&gt;&lt;record&gt;&lt;rec-number&gt;148&lt;/rec-number&gt;&lt;foreign-keys&gt;&lt;key
app='EN'
db-id='5adzze0eo00zxjer2w8x2d5q0w290as0effd'&gt;148&lt;/key&gt;&lt;/foreign-keys&gt;&lt;ref-type
name='Journal Article'&gt;17&lt;/ref-type&gt;&lt;contributors&gt;&lt;authors&gt;&lt;author&gt;J.
C. Fiala&lt;/author&gt;&lt;/authors&gt;&lt;/contributors&gt;&lt;titles&gt;&lt;title&gt;Reconstruct: a free editor for serial section microscopy&lt;/title&gt;&lt;secondary-title&gt;J. Microsc.&lt;/secondary-title&gt;&lt;/titles&gt;&lt;periodical&gt;&lt;full-title&gt;J. Microsc.&lt;/full-title&gt;&lt;/periodical&gt;&lt;pages&gt;52-61&lt;/pages&gt;&lt;volume&gt;218&lt;/volume&gt;&lt;dates&gt;&lt;year&gt;2005&lt;/year&gt;&lt;/dates&gt;&lt;urls&gt;&lt;/urls&gt;&lt;/record&gt;&lt;/Cite&gt;&lt;Cite&gt;&lt;Author&gt;Fiala&lt;/Author&gt;&lt;Year&gt;2002&lt;/Year&gt;&lt;RecNum&gt;375&lt;/RecNum&gt;&lt;record&gt;&lt;rec-number&gt;375&lt;/rec-number&gt;&lt;foreign-keys&gt;&lt;key
app="EN"
db-id="pa5apx298vrd57e2s0qvrta2afwxp92z9exa"&gt;375&lt;/key&gt;&lt;/foreign-keys&gt;&lt;ref-type
name="Journal Article"&gt;17&lt;/ref-type&gt;&lt;contributors&gt;&lt;authors&gt;&lt;author&gt;Fiala,
J. C.&lt;/author&gt;&lt;author&gt;Harris, K. M&lt;/author&gt;&lt;/authors&gt;&lt;/contributors&gt;&lt;titles&gt;&lt;title&gt;Computer-based alignment and reconstruction of serial sections. &lt;/title&gt;&lt;secondary-title&gt;Miscoscopy and Analysis&lt;/secondary-title&gt;&lt;/titles&gt;&lt;pages&gt;5-8&lt;/pages&gt;&lt;volume&gt;87&lt;/volume&gt;&lt;dates&gt;&lt;year&gt;2002&lt;/year&gt;&lt;/dates&gt;&lt;urls&gt;&lt;/urls&gt;&lt;/record&gt;&lt;/Cite&gt;&lt;/EndNote&gt;
</w:instrText>
      </w:r>
      <w:r w:rsidR="00E4555C" w:rsidRPr="00E55483">
        <w:rPr>
          <w:rFonts w:ascii="Arial" w:hAnsi="Arial"/>
        </w:rPr>
        <w:fldChar w:fldCharType="separate"/>
      </w:r>
      <w:r w:rsidRPr="00E55483">
        <w:rPr>
          <w:rFonts w:ascii="Arial" w:hAnsi="Arial"/>
        </w:rPr>
        <w:t> ( </w:t>
      </w:r>
      <w:proofErr w:type="spellStart"/>
      <w:r w:rsidRPr="00E55483">
        <w:rPr>
          <w:rFonts w:ascii="Arial" w:hAnsi="Arial"/>
        </w:rPr>
        <w:t> Fiala </w:t>
      </w:r>
      <w:proofErr w:type="spellEnd"/>
      <w:r w:rsidRPr="00E55483">
        <w:rPr>
          <w:rFonts w:ascii="Arial" w:hAnsi="Arial"/>
        </w:rPr>
        <w:t xml:space="preserve"> , 2005; </w:t>
      </w:r>
      <w:proofErr w:type="spellStart"/>
      <w:r w:rsidRPr="00E55483">
        <w:rPr>
          <w:rFonts w:ascii="Arial" w:hAnsi="Arial"/>
        </w:rPr>
        <w:t> Fiala </w:t>
      </w:r>
      <w:proofErr w:type="spellEnd"/>
      <w:r w:rsidRPr="00E55483">
        <w:rPr>
          <w:rFonts w:ascii="Arial" w:hAnsi="Arial"/>
        </w:rPr>
        <w:t xml:space="preserve"> and Harris, 2002) </w:t>
      </w:r>
      <w:r w:rsidR="00E4555C" w:rsidRPr="00E55483">
        <w:rPr>
          <w:rFonts w:ascii="Arial" w:hAnsi="Arial"/>
        </w:rPr>
        <w:fldChar w:fldCharType="end"/>
      </w:r>
      <w:r w:rsidRPr="00E55483">
        <w:rPr>
          <w:rFonts w:ascii="Arial" w:hAnsi="Arial"/>
        </w:rPr>
        <w:t> , which is freely available from </w:t>
      </w:r>
      <w:ins w:id="30" w:author="2009 Kristen Harris" w:date="2009-09-13T16:16:00Z">
        <w:r w:rsidR="003713CF" w:rsidRPr="00E55483">
          <w:rPr>
            <w:rFonts w:ascii="Arial" w:hAnsi="Arial"/>
          </w:rPr>
          <w:t xml:space="preserve"/>
        </w:r>
      </w:ins>
      <w:r w:rsidRPr="00E55483">
        <w:rPr>
          <w:rFonts w:ascii="Arial" w:hAnsi="Arial"/>
        </w:rPr>
        <w:t xml:space="preserve"/>
      </w:r>
      <w:hyperlink r:id="rId6" w:history="1">
        <w:r w:rsidRPr="00E55483">
          <w:rPr>
            <w:rFonts w:ascii="Arial" w:hAnsi="Arial"/>
          </w:rPr>
          <w:t> http://synapses.clm.utexas.edu </w:t>
        </w:r>
      </w:hyperlink>
      <w:r w:rsidRPr="00E55483">
        <w:rPr>
          <w:rFonts w:ascii="Arial" w:hAnsi="Arial"/>
        </w:rPr>
        <w:t xml:space="preserve">
). We digitally optimized images for brightness and contrast, and colorized reconstructions to visualize structures of interest. To align manually, we
</w:t>
      </w:r>
      <w:r w:rsidR="004770A2">
        <w:rPr>
          <w:rFonts w:ascii="Arial" w:hAnsi="Arial"/>
        </w:rPr>
        <w:t> placed </w:t>
      </w:r>
      <w:r w:rsidRPr="00E55483">
        <w:rPr>
          <w:rFonts w:ascii="Arial" w:hAnsi="Arial"/>
        </w:rPr>
        <w:t xml:space="preserve"> five or more </w:t>
      </w:r>
      <w:proofErr w:type="spellStart"/>
      <w:r w:rsidRPr="00E55483">
        <w:rPr>
          <w:rFonts w:ascii="Arial" w:hAnsi="Arial"/>
        </w:rPr>
        <w:t> fiducial </w:t>
      </w:r>
      <w:proofErr w:type="spellEnd"/>
      <w:r w:rsidRPr="00E55483">
        <w:rPr>
          <w:rFonts w:ascii="Arial" w:hAnsi="Arial"/>
        </w:rPr>
        <w:t xml:space="preserve"/>
      </w:r>
      <w:r w:rsidR="00401C98">
        <w:rPr>
          <w:rFonts w:ascii="Arial" w:hAnsi="Arial"/>
        </w:rPr>
        <w:t> trace </w:t>
      </w:r>
      <w:r w:rsidRPr="00E55483">
        <w:rPr>
          <w:rFonts w:ascii="Arial" w:hAnsi="Arial"/>
        </w:rPr>
        <w:t xml:space="preserve">
s on adjacent pairs of serial sections that were in the same location (e.g. cross-sectioned mitochondria or microtubules).
</w:t>
      </w:r>
      <w:r w:rsidR="00E55483">
        <w:rPr>
          <w:rFonts w:ascii="Arial" w:hAnsi="Arial"/>
        </w:rPr>
        <w:t> We used </w:t>
      </w:r>
      <w:r w:rsidRPr="00E55483">
        <w:rPr>
          <w:rFonts w:ascii="Arial" w:hAnsi="Arial"/>
        </w:rPr>
        <w:t xml:space="preserve"> the </w:t>
      </w:r>
      <w:r w:rsidR="00E55483">
        <w:rPr>
          <w:rFonts w:ascii="Arial" w:hAnsi="Arial"/>
        </w:rPr>
        <w:t xml:space="preserve"> “Linear” alignment tool </w:t>
      </w:r>
      <w:r w:rsidRPr="00E55483">
        <w:rPr>
          <w:rFonts w:ascii="Arial" w:hAnsi="Arial"/>
        </w:rPr>
        <w:t> in RECONSTRUCT </w:t>
      </w:r>
      <w:r w:rsidRPr="00E55483">
        <w:rPr>
          <w:rFonts w:ascii="Arial" w:hAnsi="Arial"/>
          <w:vertAlign w:val="superscript"/>
        </w:rPr>
        <w:t> TM </w:t>
      </w:r>
      <w:r w:rsidRPr="00E55483">
        <w:rPr>
          <w:rFonts w:ascii="Arial" w:hAnsi="Arial"/>
        </w:rPr>
        <w:t xml:space="preserve"/>
      </w:r>
      <w:r w:rsidR="00E55483">
        <w:rPr>
          <w:rFonts w:ascii="Arial" w:hAnsi="Arial"/>
        </w:rPr>
        <w:t xml:space="preserve"> to </w:t>
      </w:r>
      <w:r w:rsidRPr="00E55483">
        <w:rPr>
          <w:rFonts w:ascii="Arial" w:hAnsi="Arial"/>
        </w:rPr>
        <w:t> align </w:t>
      </w:r>
      <w:r w:rsidR="00E55483">
        <w:rPr>
          <w:rFonts w:ascii="Arial" w:hAnsi="Arial"/>
        </w:rPr>
        <w:t xml:space="preserve">
most of these images. To test the quality of alignment, adjacent images were blended and viewed by paging through the series
</w:t>
      </w:r>
      <w:r w:rsidRPr="00E55483">
        <w:rPr>
          <w:rFonts w:ascii="Arial" w:hAnsi="Arial"/>
        </w:rPr>
        <w:t xml:space="preserve"> . </w:t>
      </w:r>
      <w:r w:rsidR="00E55483">
        <w:rPr>
          <w:rFonts w:ascii="Arial" w:hAnsi="Arial"/>
        </w:rPr>
        <w:t>
In a well-aligned series, the blended images appear as a single well-focused image.  If alignment is off, the blended images will appear blurred or as double-images in regions of sub-optimal alignment
</w:t>
      </w:r>
      <w:r w:rsidR="00401C98">
        <w:rPr>
          <w:rFonts w:ascii="Arial" w:hAnsi="Arial"/>
        </w:rPr>
        <w:t xml:space="preserve"> ; if so, additional </w:t>
      </w:r>
      <w:proofErr w:type="spellStart"/>
      <w:r w:rsidR="00401C98">
        <w:rPr>
          <w:rFonts w:ascii="Arial" w:hAnsi="Arial"/>
        </w:rPr>
        <w:t> feducial </w:t>
      </w:r>
      <w:proofErr w:type="spellEnd"/>
      <w:r w:rsidR="00401C98">
        <w:rPr>
          <w:rFonts w:ascii="Arial" w:hAnsi="Arial"/>
        </w:rPr>
        <w:t xml:space="preserve"> points were added in those regions </w:t>
      </w:r>
      <w:r w:rsidR="00E55483">
        <w:rPr>
          <w:rFonts w:ascii="Arial" w:hAnsi="Arial"/>
        </w:rPr>
        <w:t> . If a blended image could not be adequately aligned using the linear tool
</w:t>
      </w:r>
      <w:r w:rsidR="00401C98">
        <w:rPr>
          <w:rFonts w:ascii="Arial" w:hAnsi="Arial"/>
        </w:rPr>
        <w:t> , usually </w:t>
      </w:r>
      <w:r w:rsidR="00C3510C">
        <w:rPr>
          <w:rFonts w:ascii="Arial" w:hAnsi="Arial"/>
        </w:rPr>
        <w:t xml:space="preserve"> due to a flaw in the section </w:t>
      </w:r>
      <w:r w:rsidR="00E55483">
        <w:rPr>
          <w:rFonts w:ascii="Arial" w:hAnsi="Arial"/>
        </w:rPr>
        <w:t xml:space="preserve"> , then the </w:t>
      </w:r>
      <w:r w:rsidR="00C3510C">
        <w:rPr>
          <w:rFonts w:ascii="Arial" w:hAnsi="Arial"/>
        </w:rPr>
        <w:t> “ </w:t>
      </w:r>
      <w:proofErr w:type="spellStart"/>
      <w:r w:rsidR="00C3510C">
        <w:rPr>
          <w:rFonts w:ascii="Arial" w:hAnsi="Arial"/>
        </w:rPr>
        <w:t> D </w:t>
      </w:r>
      <w:r w:rsidR="00E55483">
        <w:rPr>
          <w:rFonts w:ascii="Arial" w:hAnsi="Arial"/>
        </w:rPr>
        <w:t> eformal </w:t>
      </w:r>
      <w:proofErr w:type="spellEnd"/>
      <w:r w:rsidR="00C3510C">
        <w:rPr>
          <w:rFonts w:ascii="Arial" w:hAnsi="Arial"/>
        </w:rPr>
        <w:t> ” </w:t>
      </w:r>
      <w:r w:rsidR="00E55483">
        <w:rPr>
          <w:rFonts w:ascii="Arial" w:hAnsi="Arial"/>
        </w:rPr>
        <w:t xml:space="preserve"> or </w:t>
      </w:r>
      <w:r w:rsidR="00C3510C">
        <w:rPr>
          <w:rFonts w:ascii="Arial" w:hAnsi="Arial"/>
        </w:rPr>
        <w:t> “Q </w:t>
      </w:r>
      <w:r w:rsidR="00E55483">
        <w:rPr>
          <w:rFonts w:ascii="Arial" w:hAnsi="Arial"/>
        </w:rPr>
        <w:t> uadratic </w:t>
      </w:r>
      <w:r w:rsidR="00C3510C">
        <w:rPr>
          <w:rFonts w:ascii="Arial" w:hAnsi="Arial"/>
        </w:rPr>
        <w:t> ” </w:t>
      </w:r>
      <w:r w:rsidR="00E55483">
        <w:rPr>
          <w:rFonts w:ascii="Arial" w:hAnsi="Arial"/>
        </w:rPr>
        <w:t xml:space="preserve"/>
      </w:r>
      <w:r w:rsidR="00C3510C">
        <w:rPr>
          <w:rFonts w:ascii="Arial" w:hAnsi="Arial"/>
        </w:rPr>
        <w:t> tool </w:t>
      </w:r>
      <w:r w:rsidR="00E55483">
        <w:rPr>
          <w:rFonts w:ascii="Arial" w:hAnsi="Arial"/>
        </w:rPr>
        <w:t xml:space="preserve"> s were </w:t>
      </w:r>
      <w:r w:rsidR="004770A2">
        <w:rPr>
          <w:rFonts w:ascii="Arial" w:hAnsi="Arial"/>
        </w:rPr>
        <w:t xml:space="preserve"> occasionally </w:t>
      </w:r>
      <w:r w:rsidR="00E55483">
        <w:rPr>
          <w:rFonts w:ascii="Arial" w:hAnsi="Arial"/>
        </w:rPr>
        <w:t> used </w:t>
      </w:r>
      <w:r w:rsidR="00401C98">
        <w:rPr>
          <w:rFonts w:ascii="Arial" w:hAnsi="Arial"/>
        </w:rPr>
        <w:t> ; however, these </w:t>
      </w:r>
      <w:r w:rsidR="004770A2">
        <w:rPr>
          <w:rFonts w:ascii="Arial" w:hAnsi="Arial"/>
        </w:rPr>
        <w:t xml:space="preserve"/>
      </w:r>
      <w:r w:rsidR="00401C98">
        <w:rPr>
          <w:rFonts w:ascii="Arial" w:hAnsi="Arial"/>
        </w:rPr>
        <w:t xml:space="preserve"> extreme </w:t>
      </w:r>
      <w:r w:rsidR="004770A2">
        <w:rPr>
          <w:rFonts w:ascii="Arial" w:hAnsi="Arial"/>
        </w:rPr>
        <w:t xml:space="preserve"> alignments </w:t>
      </w:r>
      <w:r w:rsidR="00E55483">
        <w:rPr>
          <w:rFonts w:ascii="Arial" w:hAnsi="Arial"/>
        </w:rPr>
        <w:t xml:space="preserve"> were not propagated to the rest of the series.
</w:t>
      </w:r>
    </w:p>
    <w:p w:rsidR="004770A2" w:rsidRDefault="004770A2" w:rsidP="00D42B22">
      <w:pPr>
        <w:rPr>
          <w:rFonts w:ascii="Arial" w:hAnsi="Arial"/>
        </w:rPr>
      </w:pPr>
      <w:r>
        <w:rPr>
          <w:rFonts w:ascii="Arial" w:hAnsi="Arial"/>
        </w:rPr>
        <w:t xml:space="preserve"> Pixel size was calibrated </w:t>
      </w:r>
      <w:r w:rsidR="00D42B22" w:rsidRPr="00E55483">
        <w:rPr>
          <w:rFonts w:ascii="Arial" w:hAnsi="Arial"/>
        </w:rPr>
        <w:t> relative to a diffraction grating replica ( </w:t>
      </w:r>
      <w:r w:rsidR="00E55483">
        <w:rPr>
          <w:rFonts w:ascii="Arial" w:hAnsi="Arial"/>
        </w:rPr>
        <w:t xml:space="preserve"> 0.463 um squares from </w:t>
      </w:r>
      <w:r w:rsidR="00D42B22" w:rsidRPr="00E55483">
        <w:rPr>
          <w:rFonts w:ascii="Arial" w:hAnsi="Arial"/>
        </w:rPr>
        <w:t xml:space="preserve"> Ernest F. </w:t>
      </w:r>
      <w:proofErr w:type="spellStart"/>
      <w:r w:rsidR="00D42B22" w:rsidRPr="00E55483">
        <w:rPr>
          <w:rFonts w:ascii="Arial" w:hAnsi="Arial"/>
        </w:rPr>
        <w:t> Fullam </w:t>
      </w:r>
      <w:proofErr w:type="spellEnd"/>
      <w:r w:rsidR="00D42B22" w:rsidRPr="00E55483">
        <w:rPr>
          <w:rFonts w:ascii="Arial" w:hAnsi="Arial"/>
        </w:rPr>
        <w:t xml:space="preserve"> , Latham, NY) </w:t>
      </w:r>
      <w:r w:rsidR="00E55483">
        <w:rPr>
          <w:rFonts w:ascii="Arial" w:hAnsi="Arial"/>
        </w:rPr>
        <w:t xml:space="preserve"> that was </w:t>
      </w:r>
      <w:r w:rsidR="00D42B22" w:rsidRPr="00E55483">
        <w:rPr>
          <w:rFonts w:ascii="Arial" w:hAnsi="Arial"/>
        </w:rPr>
        <w:t> photographed with each series </w:t>
      </w:r>
      <w:r>
        <w:rPr>
          <w:rFonts w:ascii="Arial" w:hAnsi="Arial"/>
        </w:rPr>
        <w:t> , using the “Calibration” function in RECONSTRUCT </w:t>
      </w:r>
      <w:r>
        <w:rPr>
          <w:rFonts w:ascii="Arial" w:hAnsi="Arial"/>
          <w:vertAlign w:val="superscript"/>
        </w:rPr>
        <w:t> TM </w:t>
      </w:r>
      <w:r>
        <w:rPr>
          <w:rFonts w:ascii="Arial" w:hAnsi="Arial"/>
        </w:rPr>
        <w:t xml:space="preserve"> . </w:t>
      </w:r>
      <w:r w:rsidR="00E4555C" w:rsidRPr="00E4555C">
        <w:rPr>
          <w:rFonts w:ascii="Arial" w:hAnsi="Arial"/>
          <w:rPrChange w:id="31" w:author="2009 Kristen Harris" w:date="2009-09-13T16:21:00Z">
            <w:rPr/>
          </w:rPrChange>
        </w:rPr>
        <w:t> The calibrated digital images ha </w:t>
      </w:r>
      <w:r w:rsidR="00401C98">
        <w:rPr>
          <w:rFonts w:ascii="Arial" w:hAnsi="Arial"/>
        </w:rPr>
        <w:t> d </w:t>
      </w:r>
      <w:r w:rsidR="00E4555C" w:rsidRPr="00E4555C">
        <w:rPr>
          <w:rFonts w:ascii="Arial" w:hAnsi="Arial"/>
          <w:rPrChange w:id="32" w:author="2009 Kristen Harris" w:date="2009-09-13T16:21:00Z">
            <w:rPr/>
          </w:rPrChange>
        </w:rPr>
        <w:t xml:space="preserve"> spatial resolution </w:t>
      </w:r>
      <w:r w:rsidR="00401C98">
        <w:rPr>
          <w:rFonts w:ascii="Arial" w:hAnsi="Arial"/>
        </w:rPr>
        <w:t> s </w:t>
      </w:r>
      <w:r w:rsidR="00E4555C" w:rsidRPr="00E4555C">
        <w:rPr>
          <w:rFonts w:ascii="Arial" w:hAnsi="Arial"/>
          <w:rPrChange w:id="33" w:author="2009 Kristen Harris" w:date="2009-09-13T16:21:00Z">
            <w:rPr/>
          </w:rPrChange>
        </w:rPr>
        <w:t xml:space="preserve"> of ~2.2 nm/pixel. </w:t>
      </w:r>
      <w:r w:rsidR="00401C98">
        <w:rPr>
          <w:rFonts w:ascii="Arial" w:hAnsi="Arial"/>
        </w:rPr>
        <w:t xml:space="preserve"/>
      </w:r>
      <w:r>
        <w:rPr>
          <w:rFonts w:ascii="Arial" w:hAnsi="Arial"/>
        </w:rPr>
        <w:t> S </w:t>
      </w:r>
      <w:r w:rsidR="00D42B22" w:rsidRPr="00E55483">
        <w:rPr>
          <w:rFonts w:ascii="Arial" w:hAnsi="Arial"/>
        </w:rPr>
        <w:t xml:space="preserve">
ection thickness was computed by dividing the diameters of longitudinally sectioned mitochondria by the number of sections they spanned
</w:t>
      </w:r>
      <w:r w:rsidR="00E4555C" w:rsidRPr="00E55483">
        <w:rPr>
          <w:rFonts w:ascii="Arial" w:hAnsi="Arial"/>
        </w:rPr>
        <w:fldChar w:fldCharType="begin"/>
      </w:r>
      <w:r w:rsidR="00D42B22" w:rsidRPr="00E55483">
        <w:rPr>
          <w:rFonts w:ascii="Arial" w:hAnsi="Arial"/>
        </w:rPr>
        <w:instrText xml:space="preserve">
ADDIN EN.CITE &lt;EndNote&gt;&lt;Cite&gt;&lt;Author&gt;Fiala&lt;/Author&gt;&lt;Year&gt;2001&lt;/Year&gt;&lt;RecNum&gt;53&lt;/RecNum&gt;&lt;record&gt;&lt;rec-number&gt;53&lt;/rec-number&gt;&lt;foreign-keys&gt;&lt;key
app="EN"
db-id="azfswt5zaww2t8ezwacvzsxzxfevsrsa9xaa"&gt;53&lt;/key&gt;&lt;/foreign-keys&gt;&lt;ref-type
name="Journal Article"&gt;17&lt;/ref-type&gt;&lt;contributors&gt;&lt;authors&gt;&lt;author&gt;J.
C. Fiala&lt;/author&gt;&lt;author&gt;K. M Harris&lt;/author&gt;&lt;/authors&gt;&lt;/contributors&gt;&lt;titles&gt;&lt;title&gt;Cylindrical diameters method for calibrating section thickness in serial electron microscopy&lt;/title&gt;&lt;secondary-title&gt;J Microsc &lt;/secondary-title&gt;&lt;/titles&gt;&lt;periodical&gt;&lt;full-title&gt;J Microsc&lt;/full-title&gt;&lt;/periodical&gt;&lt;pages&gt;468-472&lt;/pages&gt;&lt;volume&gt;202&lt;/volume&gt;&lt;dates&gt;&lt;year&gt;2001&lt;/year&gt;&lt;/dates&gt;&lt;urls&gt;&lt;/urls&gt;&lt;/record&gt;&lt;/Cite&gt;&lt;/EndNote&gt;
</w:instrText>
      </w:r>
      <w:r w:rsidR="00E4555C" w:rsidRPr="00E55483">
        <w:rPr>
          <w:rFonts w:ascii="Arial" w:hAnsi="Arial"/>
        </w:rPr>
        <w:fldChar w:fldCharType="separate"/>
      </w:r>
      <w:r w:rsidR="00D42B22" w:rsidRPr="00E55483">
        <w:rPr>
          <w:rFonts w:ascii="Arial" w:hAnsi="Arial"/>
        </w:rPr>
        <w:t> ( </w:t>
      </w:r>
      <w:proofErr w:type="spellStart"/>
      <w:r w:rsidR="00D42B22" w:rsidRPr="00E55483">
        <w:rPr>
          <w:rFonts w:ascii="Arial" w:hAnsi="Arial"/>
        </w:rPr>
        <w:t> Fiala </w:t>
      </w:r>
      <w:proofErr w:type="spellEnd"/>
      <w:r w:rsidR="00D42B22" w:rsidRPr="00E55483">
        <w:rPr>
          <w:rFonts w:ascii="Arial" w:hAnsi="Arial"/>
        </w:rPr>
        <w:t xml:space="preserve"> and Harris, 2001a) </w:t>
      </w:r>
      <w:r w:rsidR="00E4555C" w:rsidRPr="00E55483">
        <w:rPr>
          <w:rFonts w:ascii="Arial" w:hAnsi="Arial"/>
        </w:rPr>
        <w:fldChar w:fldCharType="end"/>
      </w:r>
      <w:r w:rsidR="00401C98">
        <w:rPr>
          <w:rFonts w:ascii="Arial" w:hAnsi="Arial"/>
        </w:rPr>
        <w:t xml:space="preserve"> and equaled ~50 nm. </w:t>
      </w:r>
    </w:p>
    <w:p w:rsidR="00C44244" w:rsidRDefault="004770A2" w:rsidP="00D42B22">
      <w:pPr>
        <w:rPr>
          <w:rFonts w:ascii="Arial" w:hAnsi="Arial"/>
        </w:rPr>
      </w:pPr>
      <w:r>
        <w:rPr>
          <w:rFonts w:ascii="Arial" w:hAnsi="Arial"/>
        </w:rPr>
        <w:t> We </w:t>
      </w:r>
      <w:r w:rsidR="00D42B22" w:rsidRPr="00E55483">
        <w:rPr>
          <w:rFonts w:ascii="Arial" w:hAnsi="Arial"/>
        </w:rPr>
        <w:t xml:space="preserve"> manually traced outlines of all objects </w:t>
      </w:r>
      <w:r>
        <w:rPr>
          <w:rFonts w:ascii="Arial" w:hAnsi="Arial"/>
        </w:rPr>
        <w:t xml:space="preserve"> in sub regions of the image volumes </w:t>
      </w:r>
      <w:r w:rsidR="00D42B22" w:rsidRPr="00E55483">
        <w:rPr>
          <w:rFonts w:ascii="Arial" w:hAnsi="Arial"/>
        </w:rPr>
        <w:t> and identified them as axon </w:t>
      </w:r>
      <w:r w:rsidR="00C44244">
        <w:rPr>
          <w:rFonts w:ascii="Arial" w:hAnsi="Arial"/>
        </w:rPr>
        <w:t> s </w:t>
      </w:r>
      <w:r w:rsidR="00D42B22" w:rsidRPr="00E55483">
        <w:rPr>
          <w:rFonts w:ascii="Arial" w:hAnsi="Arial"/>
        </w:rPr>
        <w:t> , dendrite </w:t>
      </w:r>
      <w:r w:rsidR="00C44244">
        <w:rPr>
          <w:rFonts w:ascii="Arial" w:hAnsi="Arial"/>
        </w:rPr>
        <w:t> s </w:t>
      </w:r>
      <w:r w:rsidR="00D42B22" w:rsidRPr="00E55483">
        <w:rPr>
          <w:rFonts w:ascii="Arial" w:hAnsi="Arial"/>
        </w:rPr>
        <w:t xml:space="preserve"> , </w:t>
      </w:r>
      <w:proofErr w:type="spellStart"/>
      <w:r w:rsidR="00D42B22" w:rsidRPr="00E55483">
        <w:rPr>
          <w:rFonts w:ascii="Arial" w:hAnsi="Arial"/>
        </w:rPr>
        <w:t> glia </w:t>
      </w:r>
      <w:proofErr w:type="spellEnd"/>
      <w:r w:rsidR="00D42B22" w:rsidRPr="00E55483">
        <w:rPr>
          <w:rFonts w:ascii="Arial" w:hAnsi="Arial"/>
        </w:rPr>
        <w:t> , spine </w:t>
      </w:r>
      <w:r w:rsidR="00C44244">
        <w:rPr>
          <w:rFonts w:ascii="Arial" w:hAnsi="Arial"/>
        </w:rPr>
        <w:t> s, </w:t>
      </w:r>
      <w:r w:rsidR="00D42B22" w:rsidRPr="00E55483">
        <w:rPr>
          <w:rFonts w:ascii="Arial" w:hAnsi="Arial"/>
        </w:rPr>
        <w:t xml:space="preserve"> or synapse </w:t>
      </w:r>
      <w:r w:rsidR="00C44244">
        <w:rPr>
          <w:rFonts w:ascii="Arial" w:hAnsi="Arial"/>
        </w:rPr>
        <w:t> s </w:t>
      </w:r>
      <w:r w:rsidR="00D42B22" w:rsidRPr="00E55483">
        <w:rPr>
          <w:rFonts w:ascii="Arial" w:hAnsi="Arial"/>
        </w:rPr>
        <w:t xml:space="preserve"> . </w:t>
      </w:r>
      <w:r w:rsidR="004F71E9" w:rsidRPr="00E55483">
        <w:rPr>
          <w:rFonts w:ascii="Arial" w:hAnsi="Arial"/>
        </w:rPr>
        <w:t> The </w:t>
      </w:r>
      <w:r w:rsidR="00C44244">
        <w:rPr>
          <w:rFonts w:ascii="Arial" w:hAnsi="Arial"/>
        </w:rPr>
        <w:t xml:space="preserve"> traces generated for synapses </w:t>
      </w:r>
      <w:r w:rsidR="004F71E9" w:rsidRPr="00E55483">
        <w:rPr>
          <w:rFonts w:ascii="Arial" w:hAnsi="Arial"/>
        </w:rPr>
        <w:t xml:space="preserve"> in these </w:t>
      </w:r>
      <w:r w:rsidR="00C3510C">
        <w:rPr>
          <w:rFonts w:ascii="Arial" w:hAnsi="Arial"/>
        </w:rPr>
        <w:t> reconstructed </w:t>
      </w:r>
      <w:r w:rsidR="004F71E9" w:rsidRPr="00E55483">
        <w:rPr>
          <w:rFonts w:ascii="Arial" w:hAnsi="Arial"/>
        </w:rPr>
        <w:t xml:space="preserve">
volumes only provide a guide as to where a synapse is located
</w:t>
      </w:r>
      <w:r w:rsidR="00401C98">
        <w:rPr>
          <w:rFonts w:ascii="Arial" w:hAnsi="Arial"/>
        </w:rPr>
        <w:t xml:space="preserve"> and a count per reconstructed volume </w:t>
      </w:r>
      <w:r w:rsidR="00C44244">
        <w:rPr>
          <w:rFonts w:ascii="Arial" w:hAnsi="Arial"/>
        </w:rPr>
        <w:t xml:space="preserve"> . </w:t>
      </w:r>
      <w:r w:rsidR="004F71E9" w:rsidRPr="00E55483">
        <w:rPr>
          <w:rFonts w:ascii="Arial" w:hAnsi="Arial"/>
        </w:rPr>
        <w:t>
Strategies to obtain realistic dimensions of the synaptic surface areas require
</w:t>
      </w:r>
      <w:r w:rsidR="00401C98">
        <w:rPr>
          <w:rFonts w:ascii="Arial" w:hAnsi="Arial"/>
        </w:rPr>
        <w:t xml:space="preserve"> more detailed reconstructions </w:t>
      </w:r>
      <w:r w:rsidR="00845EF6">
        <w:rPr>
          <w:rFonts w:ascii="Arial" w:hAnsi="Arial"/>
        </w:rPr>
        <w:t xml:space="preserve"> as </w:t>
      </w:r>
      <w:r w:rsidR="004F71E9" w:rsidRPr="00E55483">
        <w:rPr>
          <w:rFonts w:ascii="Arial" w:hAnsi="Arial"/>
        </w:rPr>
        <w:t> described elsewhere (e.g. _______ Harris references) </w:t>
      </w:r>
      <w:r w:rsidR="00845EF6">
        <w:rPr>
          <w:rFonts w:ascii="Arial" w:hAnsi="Arial"/>
        </w:rPr>
        <w:t> , and have not yet been obtained for these volumes </w:t>
      </w:r>
      <w:r w:rsidR="004F71E9" w:rsidRPr="00E55483">
        <w:rPr>
          <w:rFonts w:ascii="Arial" w:hAnsi="Arial"/>
        </w:rPr>
        <w:t xml:space="preserve"> . </w:t>
      </w:r>
      <w:r w:rsidR="00D42B22" w:rsidRPr="00E55483">
        <w:rPr>
          <w:rFonts w:ascii="Arial" w:hAnsi="Arial"/>
        </w:rPr>
        <w:t> RECONSTRUCT </w:t>
      </w:r>
      <w:r w:rsidR="00D42B22" w:rsidRPr="00E55483">
        <w:rPr>
          <w:rFonts w:ascii="Arial" w:hAnsi="Arial"/>
          <w:vertAlign w:val="superscript"/>
        </w:rPr>
        <w:t xml:space="preserve"> ™ </w:t>
      </w:r>
      <w:r w:rsidR="004F71E9" w:rsidRPr="00E55483">
        <w:rPr>
          <w:rFonts w:ascii="Arial" w:hAnsi="Arial"/>
        </w:rPr>
        <w:t xml:space="preserve"> output provided </w:t>
      </w:r>
      <w:r w:rsidR="00D42B22" w:rsidRPr="00E55483">
        <w:rPr>
          <w:rFonts w:ascii="Arial" w:hAnsi="Arial"/>
        </w:rPr>
        <w:t xml:space="preserve"> calibrated </w:t>
      </w:r>
      <w:r w:rsidR="004F71E9" w:rsidRPr="00E55483">
        <w:rPr>
          <w:rFonts w:ascii="Arial" w:hAnsi="Arial"/>
        </w:rPr>
        <w:t> volume </w:t>
      </w:r>
      <w:r w:rsidR="00D42B22" w:rsidRPr="00E55483">
        <w:rPr>
          <w:rFonts w:ascii="Arial" w:hAnsi="Arial"/>
        </w:rPr>
        <w:t xml:space="preserve"> s </w:t>
      </w:r>
      <w:r w:rsidR="004F71E9" w:rsidRPr="00E55483">
        <w:rPr>
          <w:rFonts w:ascii="Arial" w:hAnsi="Arial"/>
        </w:rPr>
        <w:t xml:space="preserve"> of dendrites, axons, and </w:t>
      </w:r>
      <w:proofErr w:type="spellStart"/>
      <w:r w:rsidR="004F71E9" w:rsidRPr="00E55483">
        <w:rPr>
          <w:rFonts w:ascii="Arial" w:hAnsi="Arial"/>
        </w:rPr>
        <w:t> glia </w:t>
      </w:r>
      <w:proofErr w:type="spellEnd"/>
      <w:r w:rsidR="004F71E9" w:rsidRPr="00E55483">
        <w:rPr>
          <w:rFonts w:ascii="Arial" w:hAnsi="Arial"/>
        </w:rPr>
        <w:t xml:space="preserve"> ; </w:t>
      </w:r>
      <w:r w:rsidR="00D42B22" w:rsidRPr="00E55483">
        <w:rPr>
          <w:rFonts w:ascii="Arial" w:hAnsi="Arial"/>
        </w:rPr>
        <w:t> and 3D displays of reconstructed objects. </w:t>
      </w:r>
    </w:p>
    <w:p w:rsidR="00232764" w:rsidRDefault="00C44244" w:rsidP="00D42B22">
      <w:pPr>
        <w:rPr>
          <w:rFonts w:ascii="Arial" w:hAnsi="Arial"/>
        </w:rPr>
      </w:pPr>
      <w:r w:rsidRPr="00C44244">
        <w:rPr>
          <w:rFonts w:ascii="Arial" w:hAnsi="Arial"/>
          <w:highlight w:val="cyan"/>
        </w:rPr>
        <w:t> ADD HERE HOW THINGS ARE NAMED in the volumes </w:t>
      </w:r>
      <w:r>
        <w:rPr>
          <w:rFonts w:ascii="Arial" w:hAnsi="Arial"/>
          <w:highlight w:val="cyan"/>
        </w:rPr>
        <w:t xml:space="preserve">
, and fix them to be uniform across the densely reconstructed
</w:t>
      </w:r>
      <w:r w:rsidRPr="00EA30B2">
        <w:rPr>
          <w:rFonts w:ascii="Arial" w:hAnsi="Arial"/>
          <w:highlight w:val="cyan"/>
        </w:rPr>
        <w:t> volumes </w:t>
      </w:r>
      <w:r w:rsidR="00EA30B2" w:rsidRPr="00EA30B2">
        <w:rPr>
          <w:rFonts w:ascii="Arial" w:hAnsi="Arial"/>
          <w:highlight w:val="cyan"/>
        </w:rPr>
        <w:t xml:space="preserve"> – Assign this to John and Patrick. </w:t>
      </w:r>
    </w:p>
    <w:p w:rsidR="00D42B22" w:rsidRPr="00E55483" w:rsidRDefault="00232764" w:rsidP="00D42B22">
      <w:pPr>
        <w:rPr>
          <w:rFonts w:ascii="Arial" w:hAnsi="Arial"/>
        </w:rPr>
      </w:pPr>
      <w:r>
        <w:rPr>
          <w:rFonts w:ascii="Arial" w:hAnsi="Arial"/>
        </w:rPr>
        <w:t>
Dendrites and Spine – Bright yellow outer line and pale yellow volume: values in 2x2 cube
</w:t>
      </w:r>
    </w:p>
    <w:p w:rsidR="007A3B72" w:rsidRPr="00C3510C" w:rsidRDefault="007A3B72" w:rsidP="007A3B72">
      <w:pPr>
        <w:pStyle w:val="Heading1"/>
        <w:rPr>
          <w:rStyle w:val="Strong"/>
          <w:b w:val="0"/>
          <w:bCs/>
        </w:rPr>
      </w:pPr>
      <w:r w:rsidRPr="00C3510C">
        <w:rPr>
          <w:rStyle w:val="Strong"/>
          <w:lang w:val="en-US"/>
        </w:rPr>
        <w:t> RESULTS </w:t>
      </w:r>
    </w:p>
    <w:p w:rsidR="000F14F0" w:rsidRPr="00E55483" w:rsidRDefault="00DD7649" w:rsidP="000F14F0">
      <w:pPr>
        <w:rPr>
          <w:rFonts w:ascii="Arial" w:hAnsi="Arial"/>
          <w:rPrChange w:id="34" w:author="2009 Kristen Harris" w:date="2009-09-13T16:21:00Z">
            <w:rPr/>
          </w:rPrChange>
        </w:rPr>
      </w:pPr>
      <w:r>
        <w:rPr>
          <w:rFonts w:ascii="Arial" w:hAnsi="Arial"/>
        </w:rPr>
        <w:t> The f </w:t>
      </w:r>
      <w:r w:rsidR="00D1462D">
        <w:rPr>
          <w:rFonts w:ascii="Arial" w:hAnsi="Arial"/>
        </w:rPr>
        <w:t> our </w:t>
      </w:r>
      <w:r w:rsidR="00E4555C" w:rsidRPr="00E4555C">
        <w:rPr>
          <w:rFonts w:ascii="Arial" w:hAnsi="Arial"/>
          <w:rPrChange w:id="35" w:author="2009 Kristen Harris" w:date="2009-09-13T16:21:00Z">
            <w:rPr/>
          </w:rPrChange>
        </w:rPr>
        <w:t xml:space="preserve"> image </w:t>
      </w:r>
      <w:r w:rsidR="004770A2">
        <w:rPr>
          <w:rFonts w:ascii="Arial" w:hAnsi="Arial"/>
        </w:rPr>
        <w:t xml:space="preserve"> volume </w:t>
      </w:r>
      <w:r w:rsidR="00E4555C" w:rsidRPr="00E4555C">
        <w:rPr>
          <w:rFonts w:ascii="Arial" w:hAnsi="Arial"/>
          <w:rPrChange w:id="36" w:author="2009 Kristen Harris" w:date="2009-09-13T16:21:00Z">
            <w:rPr/>
          </w:rPrChange>
        </w:rPr>
        <w:t> s </w:t>
      </w:r>
      <w:r>
        <w:rPr>
          <w:rFonts w:ascii="Arial" w:hAnsi="Arial"/>
        </w:rPr>
        <w:t xml:space="preserve"/>
      </w:r>
      <w:r w:rsidR="004770A2">
        <w:rPr>
          <w:rFonts w:ascii="Arial" w:hAnsi="Arial"/>
        </w:rPr>
        <w:t> were located </w:t>
      </w:r>
      <w:r w:rsidR="00E4555C" w:rsidRPr="00E4555C">
        <w:rPr>
          <w:rFonts w:ascii="Arial" w:hAnsi="Arial"/>
          <w:rPrChange w:id="37" w:author="2009 Kristen Harris" w:date="2009-09-13T16:21:00Z">
            <w:rPr/>
          </w:rPrChange>
        </w:rPr>
        <w:t xml:space="preserve"> in the middle of </w:t>
      </w:r>
      <w:r w:rsidR="00E4555C" w:rsidRPr="00E4555C">
        <w:rPr>
          <w:rFonts w:ascii="Arial" w:hAnsi="Arial"/>
          <w:i/>
          <w:rPrChange w:id="38" w:author="2009 Kristen Harris" w:date="2009-09-13T16:21:00Z">
            <w:rPr>
              <w:i/>
            </w:rPr>
          </w:rPrChange>
        </w:rPr>
        <w:t xml:space="preserve"> stratum </w:t>
      </w:r>
      <w:proofErr w:type="spellStart"/>
      <w:r w:rsidR="00E4555C" w:rsidRPr="00E4555C">
        <w:rPr>
          <w:rFonts w:ascii="Arial" w:hAnsi="Arial"/>
          <w:i/>
          <w:rPrChange w:id="39" w:author="2009 Kristen Harris" w:date="2009-09-13T16:21:00Z">
            <w:rPr>
              <w:i/>
            </w:rPr>
          </w:rPrChange>
        </w:rPr>
        <w:t> radiatum </w:t>
      </w:r>
      <w:proofErr w:type="spellEnd"/>
      <w:r w:rsidR="00E4555C" w:rsidRPr="00E4555C">
        <w:rPr>
          <w:rFonts w:ascii="Arial" w:hAnsi="Arial"/>
          <w:i/>
          <w:rPrChange w:id="40" w:author="2009 Kristen Harris" w:date="2009-09-13T16:21:00Z">
            <w:rPr>
              <w:i/>
            </w:rPr>
          </w:rPrChange>
        </w:rPr>
        <w:t xml:space="preserve"/>
      </w:r>
      <w:r w:rsidR="00E4555C" w:rsidRPr="00E4555C">
        <w:rPr>
          <w:rFonts w:ascii="Arial" w:hAnsi="Arial"/>
          <w:rPrChange w:id="41" w:author="2009 Kristen Harris" w:date="2009-09-13T16:21:00Z">
            <w:rPr/>
          </w:rPrChange>
        </w:rPr>
        <w:t xml:space="preserve"> in </w:t>
      </w:r>
      <w:proofErr w:type="spellStart"/>
      <w:r w:rsidR="00E4555C" w:rsidRPr="00E4555C">
        <w:rPr>
          <w:rFonts w:ascii="Arial" w:hAnsi="Arial"/>
          <w:rPrChange w:id="42" w:author="2009 Kristen Harris" w:date="2009-09-13T16:21:00Z">
            <w:rPr/>
          </w:rPrChange>
        </w:rPr>
        <w:t> hippocampal </w:t>
      </w:r>
      <w:proofErr w:type="spellEnd"/>
      <w:r w:rsidR="00E4555C" w:rsidRPr="00E4555C">
        <w:rPr>
          <w:rFonts w:ascii="Arial" w:hAnsi="Arial"/>
          <w:rPrChange w:id="43" w:author="2009 Kristen Harris" w:date="2009-09-13T16:21:00Z">
            <w:rPr/>
          </w:rPrChange>
        </w:rPr>
        <w:t xml:space="preserve"> area CA1 </w:t>
      </w:r>
      <w:r w:rsidR="004770A2">
        <w:rPr>
          <w:rFonts w:ascii="Arial" w:hAnsi="Arial"/>
        </w:rPr>
        <w:t xml:space="preserve"> (Figure 1 </w:t>
      </w:r>
      <w:r w:rsidR="000F14F0">
        <w:rPr>
          <w:rFonts w:ascii="Arial" w:hAnsi="Arial"/>
        </w:rPr>
        <w:t> A and Table 1 </w:t>
      </w:r>
      <w:r w:rsidR="004770A2">
        <w:rPr>
          <w:rFonts w:ascii="Arial" w:hAnsi="Arial"/>
        </w:rPr>
        <w:t> ) </w:t>
      </w:r>
      <w:r w:rsidR="00E4555C" w:rsidRPr="00E4555C">
        <w:rPr>
          <w:rFonts w:ascii="Arial" w:hAnsi="Arial"/>
          <w:rPrChange w:id="44" w:author="2009 Kristen Harris" w:date="2009-09-13T16:21:00Z">
            <w:rPr/>
          </w:rPrChange>
        </w:rPr>
        <w:t xml:space="preserve"> . </w:t>
      </w:r>
      <w:r>
        <w:rPr>
          <w:rFonts w:ascii="Arial" w:hAnsi="Arial"/>
        </w:rPr>
        <w:t xml:space="preserve"> Reconstruction through </w:t>
      </w:r>
      <w:proofErr w:type="spellStart"/>
      <w:r w:rsidR="00E4555C" w:rsidRPr="00E4555C">
        <w:rPr>
          <w:rFonts w:ascii="Arial" w:hAnsi="Arial"/>
          <w:rPrChange w:id="45" w:author="2009 Kristen Harris" w:date="2009-09-13T16:21:00Z">
            <w:rPr/>
          </w:rPrChange>
        </w:rPr>
        <w:t> ssTEM </w:t>
      </w:r>
      <w:proofErr w:type="spellEnd"/>
      <w:r w:rsidR="00E4555C" w:rsidRPr="00E4555C">
        <w:rPr>
          <w:rFonts w:ascii="Arial" w:hAnsi="Arial"/>
          <w:rPrChange w:id="46" w:author="2009 Kristen Harris" w:date="2009-09-13T16:21:00Z">
            <w:rPr/>
          </w:rPrChange>
        </w:rPr>
        <w:t xml:space="preserve"/>
      </w:r>
      <w:r w:rsidR="00C44244">
        <w:rPr>
          <w:rFonts w:ascii="Arial" w:hAnsi="Arial"/>
        </w:rPr>
        <w:t> provided </w:t>
      </w:r>
      <w:r>
        <w:rPr>
          <w:rFonts w:ascii="Arial" w:hAnsi="Arial"/>
        </w:rPr>
        <w:t xml:space="preserve"> una </w:t>
      </w:r>
      <w:r w:rsidR="00C44244">
        <w:rPr>
          <w:rFonts w:ascii="Arial" w:hAnsi="Arial"/>
        </w:rPr>
        <w:t> m </w:t>
      </w:r>
      <w:r>
        <w:rPr>
          <w:rFonts w:ascii="Arial" w:hAnsi="Arial"/>
        </w:rPr>
        <w:t> biguous </w:t>
      </w:r>
      <w:r w:rsidR="00E4555C" w:rsidRPr="00E4555C">
        <w:rPr>
          <w:rFonts w:ascii="Arial" w:hAnsi="Arial"/>
          <w:rPrChange w:id="47" w:author="2009 Kristen Harris" w:date="2009-09-13T16:21:00Z">
            <w:rPr/>
          </w:rPrChange>
        </w:rPr>
        <w:t xml:space="preserve"> identif </w:t>
      </w:r>
      <w:r>
        <w:rPr>
          <w:rFonts w:ascii="Arial" w:hAnsi="Arial"/>
        </w:rPr>
        <w:t xml:space="preserve"> ication </w:t>
      </w:r>
      <w:r w:rsidR="008D5574">
        <w:rPr>
          <w:rFonts w:ascii="Arial" w:hAnsi="Arial"/>
        </w:rPr>
        <w:t xml:space="preserve"> of </w:t>
      </w:r>
      <w:r w:rsidR="00E4555C" w:rsidRPr="00E4555C">
        <w:rPr>
          <w:rFonts w:ascii="Arial" w:hAnsi="Arial"/>
          <w:rPrChange w:id="48" w:author="2009 Kristen Harris" w:date="2009-09-13T16:21:00Z">
            <w:rPr/>
          </w:rPrChange>
        </w:rPr>
        <w:t xml:space="preserve"> axons, dendrites, </w:t>
      </w:r>
      <w:proofErr w:type="spellStart"/>
      <w:r w:rsidR="00E4555C" w:rsidRPr="00E4555C">
        <w:rPr>
          <w:rFonts w:ascii="Arial" w:hAnsi="Arial"/>
          <w:rPrChange w:id="49" w:author="2009 Kristen Harris" w:date="2009-09-13T16:21:00Z">
            <w:rPr/>
          </w:rPrChange>
        </w:rPr>
        <w:t> glial </w:t>
      </w:r>
      <w:proofErr w:type="spellEnd"/>
      <w:r w:rsidR="00E4555C" w:rsidRPr="00E4555C">
        <w:rPr>
          <w:rFonts w:ascii="Arial" w:hAnsi="Arial"/>
          <w:rPrChange w:id="50" w:author="2009 Kristen Harris" w:date="2009-09-13T16:21:00Z">
            <w:rPr/>
          </w:rPrChange>
        </w:rPr>
        <w:t xml:space="preserve"> processes </w:t>
      </w:r>
      <w:r>
        <w:rPr>
          <w:rFonts w:ascii="Arial" w:hAnsi="Arial"/>
        </w:rPr>
        <w:t xml:space="preserve"> and synapses </w:t>
      </w:r>
      <w:r w:rsidR="00E4555C" w:rsidRPr="00E4555C">
        <w:rPr>
          <w:rFonts w:ascii="Arial" w:hAnsi="Arial"/>
          <w:rPrChange w:id="51" w:author="2009 Kristen Harris" w:date="2009-09-13T16:21:00Z">
            <w:rPr/>
          </w:rPrChange>
        </w:rPr>
        <w:t> using the foll </w:t>
      </w:r>
      <w:r w:rsidR="006D570D">
        <w:rPr>
          <w:rFonts w:ascii="Arial" w:hAnsi="Arial"/>
        </w:rPr>
        <w:t xml:space="preserve"> owing characteristic features. </w:t>
      </w:r>
      <w:r w:rsidR="00E4555C" w:rsidRPr="00E4555C">
        <w:rPr>
          <w:rFonts w:ascii="Arial" w:hAnsi="Arial"/>
          <w:rPrChange w:id="52" w:author="2009 Kristen Harris" w:date="2009-09-13T16:21:00Z">
            <w:rPr/>
          </w:rPrChange>
        </w:rPr>
        <w:t xml:space="preserve"> Axons had </w:t>
      </w:r>
      <w:proofErr w:type="spellStart"/>
      <w:r w:rsidR="00E4555C" w:rsidRPr="00E4555C">
        <w:rPr>
          <w:rFonts w:ascii="Arial" w:hAnsi="Arial"/>
          <w:rPrChange w:id="53" w:author="2009 Kristen Harris" w:date="2009-09-13T16:21:00Z">
            <w:rPr/>
          </w:rPrChange>
        </w:rPr>
        <w:t> boutons </w:t>
      </w:r>
      <w:proofErr w:type="spellEnd"/>
      <w:r w:rsidR="00E4555C" w:rsidRPr="00E4555C">
        <w:rPr>
          <w:rFonts w:ascii="Arial" w:hAnsi="Arial"/>
          <w:rPrChange w:id="54" w:author="2009 Kristen Harris" w:date="2009-09-13T16:21:00Z">
            <w:rPr/>
          </w:rPrChange>
        </w:rPr>
        <w:t xml:space="preserve">
containing synaptic vesicles interspersed along thin processes comprising a few microtubules, mitochondria or other organelles presumably in transit (Figure
</w:t>
      </w:r>
      <w:r w:rsidR="006952FC">
        <w:rPr>
          <w:rFonts w:ascii="Arial" w:hAnsi="Arial"/>
        </w:rPr>
        <w:t xml:space="preserve"> 1B </w:t>
      </w:r>
      <w:r w:rsidR="00E4555C" w:rsidRPr="00E4555C">
        <w:rPr>
          <w:rFonts w:ascii="Arial" w:hAnsi="Arial"/>
          <w:rPrChange w:id="55" w:author="2009 Kristen Harris" w:date="2009-09-13T16:21:00Z">
            <w:rPr/>
          </w:rPrChange>
        </w:rPr>
        <w:t> ). Spiny dendrites had thickened post-synaptic densities ( </w:t>
      </w:r>
      <w:proofErr w:type="spellStart"/>
      <w:r w:rsidR="00E4555C" w:rsidRPr="00E4555C">
        <w:rPr>
          <w:rFonts w:ascii="Arial" w:hAnsi="Arial"/>
          <w:rPrChange w:id="56" w:author="2009 Kristen Harris" w:date="2009-09-13T16:21:00Z">
            <w:rPr/>
          </w:rPrChange>
        </w:rPr>
        <w:t> PSDs </w:t>
      </w:r>
      <w:proofErr w:type="spellEnd"/>
      <w:r w:rsidR="00E4555C" w:rsidRPr="00E4555C">
        <w:rPr>
          <w:rFonts w:ascii="Arial" w:hAnsi="Arial"/>
          <w:rPrChange w:id="57" w:author="2009 Kristen Harris" w:date="2009-09-13T16:21:00Z">
            <w:rPr/>
          </w:rPrChange>
        </w:rPr>
        <w:t>
) characteristic of asymmetric excitatory synapses located on spine heads connected to their shafts through thin necks
</w:t>
      </w:r>
      <w:r w:rsidR="006952FC">
        <w:rPr>
          <w:rFonts w:ascii="Arial" w:hAnsi="Arial"/>
        </w:rPr>
        <w:t xml:space="preserve"> (Figure 1C) </w:t>
      </w:r>
      <w:r w:rsidR="00E4555C" w:rsidRPr="00E4555C">
        <w:rPr>
          <w:rFonts w:ascii="Arial" w:hAnsi="Arial"/>
          <w:rPrChange w:id="58" w:author="2009 Kristen Harris" w:date="2009-09-13T16:21:00Z">
            <w:rPr/>
          </w:rPrChange>
        </w:rPr>
        <w:t xml:space="preserve">
. Rarely, symmetric inhibitory synapses were located on
</w:t>
      </w:r>
      <w:proofErr w:type="spellStart"/>
      <w:r w:rsidR="006952FC">
        <w:rPr>
          <w:rFonts w:ascii="Arial" w:hAnsi="Arial"/>
        </w:rPr>
        <w:t> dendritic </w:t>
      </w:r>
      <w:proofErr w:type="spellEnd"/>
      <w:r w:rsidR="006952FC">
        <w:rPr>
          <w:rFonts w:ascii="Arial" w:hAnsi="Arial"/>
        </w:rPr>
        <w:t xml:space="preserve"/>
      </w:r>
      <w:r w:rsidR="00E4555C" w:rsidRPr="00E4555C">
        <w:rPr>
          <w:rFonts w:ascii="Arial" w:hAnsi="Arial"/>
          <w:rPrChange w:id="59" w:author="2009 Kristen Harris" w:date="2009-09-13T16:21:00Z">
            <w:rPr/>
          </w:rPrChange>
        </w:rPr>
        <w:t> shaft </w:t>
      </w:r>
      <w:r>
        <w:rPr>
          <w:rFonts w:ascii="Arial" w:hAnsi="Arial"/>
        </w:rPr>
        <w:t> s </w:t>
      </w:r>
      <w:r w:rsidR="008D5574">
        <w:rPr>
          <w:rFonts w:ascii="Arial" w:hAnsi="Arial"/>
        </w:rPr>
        <w:t> . These were unambiguously </w:t>
      </w:r>
      <w:r w:rsidR="006952FC">
        <w:rPr>
          <w:rFonts w:ascii="Arial" w:hAnsi="Arial"/>
        </w:rPr>
        <w:t xml:space="preserve"> identified </w:t>
      </w:r>
      <w:r w:rsidR="008D5574">
        <w:rPr>
          <w:rFonts w:ascii="Arial" w:hAnsi="Arial"/>
        </w:rPr>
        <w:t> when associated axons were long enough to trace </w:t>
      </w:r>
      <w:r w:rsidR="006952FC">
        <w:rPr>
          <w:rFonts w:ascii="Arial" w:hAnsi="Arial"/>
        </w:rPr>
        <w:t xml:space="preserve"> them to </w:t>
      </w:r>
      <w:r w:rsidR="008D5574">
        <w:rPr>
          <w:rFonts w:ascii="Arial" w:hAnsi="Arial"/>
        </w:rPr>
        <w:t xml:space="preserve"> additional </w:t>
      </w:r>
      <w:r w:rsidR="006952FC">
        <w:rPr>
          <w:rFonts w:ascii="Arial" w:hAnsi="Arial"/>
        </w:rPr>
        <w:t> symmetric shaft synapses </w:t>
      </w:r>
      <w:r w:rsidR="00C44244">
        <w:rPr>
          <w:rFonts w:ascii="Arial" w:hAnsi="Arial"/>
        </w:rPr>
        <w:t xml:space="preserve"/>
      </w:r>
      <w:r w:rsidR="008D5574">
        <w:rPr>
          <w:rFonts w:ascii="Arial" w:hAnsi="Arial"/>
        </w:rPr>
        <w:t xml:space="preserve"> along their lengths </w:t>
      </w:r>
      <w:r w:rsidR="00C44244">
        <w:rPr>
          <w:rFonts w:ascii="Arial" w:hAnsi="Arial"/>
        </w:rPr>
        <w:t> (See V1 below) </w:t>
      </w:r>
      <w:r w:rsidR="008D5574">
        <w:rPr>
          <w:rFonts w:ascii="Arial" w:hAnsi="Arial"/>
        </w:rPr>
        <w:t xml:space="preserve"> . Several </w:t>
      </w:r>
      <w:r w:rsidR="00C44244">
        <w:rPr>
          <w:rFonts w:ascii="Arial" w:hAnsi="Arial"/>
        </w:rPr>
        <w:t>
axons could not be uniquely distinguished in this fashion as too little of their length transected t
</w:t>
      </w:r>
      <w:r w:rsidR="008D5574">
        <w:rPr>
          <w:rFonts w:ascii="Arial" w:hAnsi="Arial"/>
        </w:rPr>
        <w:t> he image </w:t>
      </w:r>
      <w:r w:rsidR="00C44244">
        <w:rPr>
          <w:rFonts w:ascii="Arial" w:hAnsi="Arial"/>
        </w:rPr>
        <w:t xml:space="preserve"> volumes </w:t>
      </w:r>
      <w:r w:rsidR="00E4555C" w:rsidRPr="00E4555C">
        <w:rPr>
          <w:rFonts w:ascii="Arial" w:hAnsi="Arial"/>
          <w:rPrChange w:id="60" w:author="2009 Kristen Harris" w:date="2009-09-13T16:21:00Z">
            <w:rPr/>
          </w:rPrChange>
        </w:rPr>
        <w:t xml:space="preserve"> . </w:t>
      </w:r>
      <w:r>
        <w:rPr>
          <w:rFonts w:ascii="Arial" w:hAnsi="Arial"/>
        </w:rPr>
        <w:t xml:space="preserve"> A few </w:t>
      </w:r>
      <w:proofErr w:type="spellStart"/>
      <w:r>
        <w:rPr>
          <w:rFonts w:ascii="Arial" w:hAnsi="Arial"/>
        </w:rPr>
        <w:t> n </w:t>
      </w:r>
      <w:r w:rsidR="00E4555C" w:rsidRPr="00E4555C">
        <w:rPr>
          <w:rFonts w:ascii="Arial" w:hAnsi="Arial"/>
          <w:rPrChange w:id="61" w:author="2009 Kristen Harris" w:date="2009-09-13T16:21:00Z">
            <w:rPr/>
          </w:rPrChange>
        </w:rPr>
        <w:t> onspiny </w:t>
      </w:r>
      <w:proofErr w:type="spellEnd"/>
      <w:r w:rsidR="00E4555C" w:rsidRPr="00E4555C">
        <w:rPr>
          <w:rFonts w:ascii="Arial" w:hAnsi="Arial"/>
          <w:rPrChange w:id="62" w:author="2009 Kristen Harris" w:date="2009-09-13T16:21:00Z">
            <w:rPr/>
          </w:rPrChange>
        </w:rPr>
        <w:t xml:space="preserve"> dendrites </w:t>
      </w:r>
      <w:r>
        <w:rPr>
          <w:rFonts w:ascii="Arial" w:hAnsi="Arial"/>
        </w:rPr>
        <w:t> were recognized by the presence of all </w:t>
      </w:r>
      <w:r w:rsidR="008D5574">
        <w:rPr>
          <w:rFonts w:ascii="Arial" w:hAnsi="Arial"/>
        </w:rPr>
        <w:t xml:space="preserve"> or nearly all of their </w:t>
      </w:r>
      <w:r w:rsidR="00E4555C" w:rsidRPr="00E4555C">
        <w:rPr>
          <w:rFonts w:ascii="Arial" w:hAnsi="Arial"/>
          <w:rPrChange w:id="63" w:author="2009 Kristen Harris" w:date="2009-09-13T16:21:00Z">
            <w:rPr/>
          </w:rPrChange>
        </w:rPr>
        <w:t xml:space="preserve"/>
      </w:r>
      <w:r w:rsidR="008D5574">
        <w:rPr>
          <w:rFonts w:ascii="Arial" w:hAnsi="Arial"/>
        </w:rPr>
        <w:t xml:space="preserve"> asymmetric and symmetric </w:t>
      </w:r>
      <w:r w:rsidR="00E4555C" w:rsidRPr="00E4555C">
        <w:rPr>
          <w:rFonts w:ascii="Arial" w:hAnsi="Arial"/>
          <w:rPrChange w:id="64" w:author="2009 Kristen Harris" w:date="2009-09-13T16:21:00Z">
            <w:rPr/>
          </w:rPrChange>
        </w:rPr>
        <w:t xml:space="preserve"> synapses located directly on the </w:t>
      </w:r>
      <w:proofErr w:type="spellStart"/>
      <w:r w:rsidR="00E4555C" w:rsidRPr="00E4555C">
        <w:rPr>
          <w:rFonts w:ascii="Arial" w:hAnsi="Arial"/>
          <w:rPrChange w:id="65" w:author="2009 Kristen Harris" w:date="2009-09-13T16:21:00Z">
            <w:rPr/>
          </w:rPrChange>
        </w:rPr>
        <w:t> dendritic </w:t>
      </w:r>
      <w:proofErr w:type="spellEnd"/>
      <w:r w:rsidR="00E4555C" w:rsidRPr="00E4555C">
        <w:rPr>
          <w:rFonts w:ascii="Arial" w:hAnsi="Arial"/>
          <w:rPrChange w:id="66" w:author="2009 Kristen Harris" w:date="2009-09-13T16:21:00Z">
            <w:rPr/>
          </w:rPrChange>
        </w:rPr>
        <w:t xml:space="preserve"> shafts. Small </w:t>
      </w:r>
      <w:proofErr w:type="spellStart"/>
      <w:r w:rsidR="00E4555C" w:rsidRPr="00E4555C">
        <w:rPr>
          <w:rFonts w:ascii="Arial" w:hAnsi="Arial"/>
          <w:rPrChange w:id="67" w:author="2009 Kristen Harris" w:date="2009-09-13T16:21:00Z">
            <w:rPr/>
          </w:rPrChange>
        </w:rPr>
        <w:t> astroglial </w:t>
      </w:r>
      <w:proofErr w:type="spellEnd"/>
      <w:r w:rsidR="00E4555C" w:rsidRPr="00E4555C">
        <w:rPr>
          <w:rFonts w:ascii="Arial" w:hAnsi="Arial"/>
          <w:rPrChange w:id="68" w:author="2009 Kristen Harris" w:date="2009-09-13T16:21:00Z">
            <w:rPr/>
          </w:rPrChange>
        </w:rPr>
        <w:t xml:space="preserve"> processes inter </w:t>
      </w:r>
      <w:r w:rsidR="00C44244">
        <w:rPr>
          <w:rFonts w:ascii="Arial" w:hAnsi="Arial"/>
        </w:rPr>
        <w:t> - </w:t>
      </w:r>
      <w:proofErr w:type="spellStart"/>
      <w:r w:rsidR="00E4555C" w:rsidRPr="00E4555C">
        <w:rPr>
          <w:rFonts w:ascii="Arial" w:hAnsi="Arial"/>
          <w:rPrChange w:id="69" w:author="2009 Kristen Harris" w:date="2009-09-13T16:21:00Z">
            <w:rPr/>
          </w:rPrChange>
        </w:rPr>
        <w:t> digitated </w:t>
      </w:r>
      <w:proofErr w:type="spellEnd"/>
      <w:r w:rsidR="00E4555C" w:rsidRPr="00E4555C">
        <w:rPr>
          <w:rFonts w:ascii="Arial" w:hAnsi="Arial"/>
          <w:rPrChange w:id="70" w:author="2009 Kristen Harris" w:date="2009-09-13T16:21:00Z">
            <w:rPr/>
          </w:rPrChange>
        </w:rPr>
        <w:t xml:space="preserve">
irregularly among axons and dendrites, contained glycogen granules, and usually could be traced to larger processes with characteristic bundles of intermediate filaments
</w:t>
      </w:r>
      <w:r w:rsidR="006952FC">
        <w:rPr>
          <w:rFonts w:ascii="Arial" w:hAnsi="Arial"/>
        </w:rPr>
        <w:t xml:space="preserve"/>
      </w:r>
      <w:r w:rsidR="00E4555C" w:rsidRPr="00E4555C">
        <w:rPr>
          <w:rFonts w:ascii="Arial" w:hAnsi="Arial"/>
          <w:rPrChange w:id="71" w:author="2009 Kristen Harris" w:date="2009-09-13T16:21:00Z">
            <w:rPr/>
          </w:rPrChange>
        </w:rPr>
        <w:t xml:space="preserve"> (Figure  </w:t>
      </w:r>
      <w:r w:rsidR="006952FC">
        <w:rPr>
          <w:rFonts w:ascii="Arial" w:hAnsi="Arial"/>
        </w:rPr>
        <w:t> 1 </w:t>
      </w:r>
      <w:r>
        <w:rPr>
          <w:rFonts w:ascii="Arial" w:hAnsi="Arial"/>
        </w:rPr>
        <w:t> D </w:t>
      </w:r>
      <w:r w:rsidR="00E4555C" w:rsidRPr="00E4555C">
        <w:rPr>
          <w:rFonts w:ascii="Arial" w:hAnsi="Arial"/>
          <w:rPrChange w:id="72" w:author="2009 Kristen Harris" w:date="2009-09-13T16:21:00Z">
            <w:rPr/>
          </w:rPrChange>
        </w:rPr>
        <w:t xml:space="preserve"> ). In volumes of the dimensions reported here,
</w:t>
      </w:r>
      <w:proofErr w:type="spellStart"/>
      <w:r w:rsidR="00E4555C" w:rsidRPr="00E4555C">
        <w:rPr>
          <w:rFonts w:ascii="Arial" w:hAnsi="Arial"/>
          <w:rPrChange w:id="73" w:author="2009 Kristen Harris" w:date="2009-09-13T16:21:00Z">
            <w:rPr/>
          </w:rPrChange>
        </w:rPr>
        <w:t> g </w:t>
      </w:r>
      <w:commentRangeStart w:id="74"/>
      <w:r w:rsidR="00E4555C" w:rsidRPr="00E4555C">
        <w:rPr>
          <w:rFonts w:ascii="Arial" w:hAnsi="Arial"/>
          <w:rPrChange w:id="75" w:author="2009 Kristen Harris" w:date="2009-09-13T16:21:00Z">
            <w:rPr/>
          </w:rPrChange>
        </w:rPr>
        <w:t> lial </w:t>
      </w:r>
      <w:proofErr w:type="spellEnd"/>
      <w:r w:rsidR="00E4555C" w:rsidRPr="00E4555C">
        <w:rPr>
          <w:rFonts w:ascii="Arial" w:hAnsi="Arial"/>
          <w:rPrChange w:id="76" w:author="2009 Kristen Harris" w:date="2009-09-13T16:21:00Z">
            <w:rPr/>
          </w:rPrChange>
        </w:rPr>
        <w:t xml:space="preserve"> processes </w:t>
      </w:r>
      <w:commentRangeEnd w:id="74"/>
      <w:r w:rsidR="00E4555C" w:rsidRPr="00E4555C">
        <w:rPr>
          <w:rStyle w:val="CommentReference"/>
          <w:rFonts w:ascii="Arial" w:hAnsi="Arial"/>
          <w:lang w:val="ru-RU" w:eastAsia="ru-RU"/>
          <w:rPrChange w:id="77" w:author="2009 Kristen Harris" w:date="2009-09-13T16:21:00Z">
            <w:rPr>
              <w:rStyle w:val="CommentReference"/>
              <w:lang w:val="ru-RU" w:eastAsia="ru-RU"/>
            </w:rPr>
          </w:rPrChange>
        </w:rPr>
        <w:commentReference w:id="74"/>
      </w:r>
      <w:r w:rsidR="00E4555C" w:rsidRPr="00E4555C">
        <w:rPr>
          <w:rFonts w:ascii="Arial" w:hAnsi="Arial"/>
          <w:rPrChange w:id="78" w:author="2009 Kristen Harris" w:date="2009-09-13T16:21:00Z">
            <w:rPr>
              <w:sz w:val="16"/>
              <w:szCs w:val="16"/>
            </w:rPr>
          </w:rPrChange>
        </w:rPr>
        <w:t xml:space="preserve"> likely belong to one or at most a few </w:t>
      </w:r>
      <w:proofErr w:type="spellStart"/>
      <w:r w:rsidR="00E4555C" w:rsidRPr="00E4555C">
        <w:rPr>
          <w:rFonts w:ascii="Arial" w:hAnsi="Arial"/>
          <w:rPrChange w:id="79" w:author="2009 Kristen Harris" w:date="2009-09-13T16:21:00Z">
            <w:rPr>
              <w:sz w:val="16"/>
              <w:szCs w:val="16"/>
            </w:rPr>
          </w:rPrChange>
        </w:rPr>
        <w:t> astrocytes </w:t>
      </w:r>
      <w:proofErr w:type="spellEnd"/>
      <w:r w:rsidR="00E4555C" w:rsidRPr="00E4555C">
        <w:rPr>
          <w:rFonts w:ascii="Arial" w:hAnsi="Arial"/>
          <w:rPrChange w:id="80" w:author="2009 Kristen Harris" w:date="2009-09-13T16:21:00Z">
            <w:rPr>
              <w:sz w:val="16"/>
              <w:szCs w:val="16"/>
            </w:rPr>
          </w:rPrChange>
        </w:rPr>
        <w:t xml:space="preserve"> because they tile </w:t>
      </w:r>
      <w:proofErr w:type="spellStart"/>
      <w:r w:rsidR="00E4555C" w:rsidRPr="00E4555C">
        <w:rPr>
          <w:rFonts w:ascii="Arial" w:hAnsi="Arial"/>
          <w:rPrChange w:id="81" w:author="2009 Kristen Harris" w:date="2009-09-13T16:21:00Z">
            <w:rPr>
              <w:sz w:val="16"/>
              <w:szCs w:val="16"/>
            </w:rPr>
          </w:rPrChange>
        </w:rPr>
        <w:t> neuropil </w:t>
      </w:r>
      <w:proofErr w:type="spellEnd"/>
      <w:r w:rsidR="00E4555C" w:rsidRPr="00E4555C">
        <w:rPr>
          <w:rFonts w:ascii="Arial" w:hAnsi="Arial"/>
          <w:rPrChange w:id="82" w:author="2009 Kristen Harris" w:date="2009-09-13T16:21:00Z">
            <w:rPr>
              <w:sz w:val="16"/>
              <w:szCs w:val="16"/>
            </w:rPr>
          </w:rPrChange>
        </w:rPr>
        <w:t xml:space="preserve"> without substantial overlap between neighboring
</w:t>
      </w:r>
      <w:proofErr w:type="spellStart"/>
      <w:r w:rsidR="00E4555C" w:rsidRPr="00E4555C">
        <w:rPr>
          <w:rFonts w:ascii="Arial" w:hAnsi="Arial"/>
          <w:rPrChange w:id="83" w:author="2009 Kristen Harris" w:date="2009-09-13T16:21:00Z">
            <w:rPr>
              <w:sz w:val="16"/>
              <w:szCs w:val="16"/>
            </w:rPr>
          </w:rPrChange>
        </w:rPr>
        <w:t> astrocytes </w:t>
      </w:r>
      <w:proofErr w:type="spellEnd"/>
      <w:r w:rsidR="00E4555C" w:rsidRPr="00E4555C">
        <w:rPr>
          <w:rFonts w:ascii="Arial" w:hAnsi="Arial"/>
          <w:rPrChange w:id="84" w:author="2009 Kristen Harris" w:date="2009-09-13T16:21:00Z">
            <w:rPr>
              <w:sz w:val="16"/>
              <w:szCs w:val="16"/>
            </w:rPr>
          </w:rPrChange>
        </w:rPr>
        <w:t xml:space="preserve"/>
      </w:r>
      <w:r w:rsidR="00E4555C" w:rsidRPr="00E4555C">
        <w:rPr>
          <w:rFonts w:ascii="Arial" w:hAnsi="Arial"/>
          <w:rPrChange w:id="85" w:author="2009 Kristen Harris" w:date="2009-09-13T16:21:00Z">
            <w:rPr>
              <w:sz w:val="16"/>
              <w:szCs w:val="16"/>
            </w:rPr>
          </w:rPrChange>
        </w:rPr>
        <w:fldChar w:fldCharType="begin">
          <w:fldData xml:space="preserve">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YnItMT48L2FsdC1wZXJpb2RpY2FsPjxwYWdlcz41Ni02MjwvcGFnZXM+PHZvbHVtZT40NTA8L3Zv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</w:fldData>
        </w:fldChar>
      </w:r>
      <w:r w:rsidR="00E4555C" w:rsidRPr="00E4555C">
        <w:rPr>
          <w:rFonts w:ascii="Arial" w:hAnsi="Arial"/>
          <w:rPrChange w:id="86" w:author="2009 Kristen Harris" w:date="2009-09-13T16:21:00Z">
            <w:rPr>
              <w:sz w:val="16"/>
              <w:szCs w:val="16"/>
            </w:rPr>
          </w:rPrChange>
        </w:rPr>
        <w:instrText xml:space="preserve"> ADDIN EN.CITE </w:instrText>
      </w:r>
      <w:r w:rsidR="00E4555C" w:rsidRPr="00E4555C">
        <w:rPr>
          <w:rFonts w:ascii="Arial" w:hAnsi="Arial"/>
          <w:rPrChange w:id="87" w:author="2009 Kristen Harris" w:date="2009-09-13T16:21:00Z">
            <w:rPr>
              <w:sz w:val="16"/>
              <w:szCs w:val="16"/>
            </w:rPr>
          </w:rPrChange>
        </w:rPr>
        <w:fldChar w:fldCharType="begin">
          <w:fldData xml:space="preserve">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YnItMT48L2FsdC1wZXJpb2RpY2FsPjxwYWdlcz41Ni02MjwvcGFnZXM+PHZvbHVtZT40NTA8L3Zv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</w:fldData>
        </w:fldChar>
      </w:r>
      <w:r w:rsidR="00E4555C" w:rsidRPr="00E4555C">
        <w:rPr>
          <w:rFonts w:ascii="Arial" w:hAnsi="Arial"/>
          <w:rPrChange w:id="88" w:author="2009 Kristen Harris" w:date="2009-09-13T16:21:00Z">
            <w:rPr>
              <w:sz w:val="16"/>
              <w:szCs w:val="16"/>
            </w:rPr>
          </w:rPrChange>
        </w:rPr>
        <w:instrText xml:space="preserve"> ADDIN EN.CITE.DATA </w:instrText>
      </w:r>
      <w:r w:rsidR="00837148" w:rsidRPr="00E4555C">
        <w:rPr>
          <w:rFonts w:ascii="Arial" w:hAnsi="Arial"/>
        </w:rPr>
      </w:r>
      <w:r w:rsidR="00E4555C" w:rsidRPr="00E4555C">
        <w:rPr>
          <w:rFonts w:ascii="Arial" w:hAnsi="Arial"/>
          <w:rPrChange w:id="89" w:author="2009 Kristen Harris" w:date="2009-09-13T16:21:00Z">
            <w:rPr>
              <w:sz w:val="16"/>
              <w:szCs w:val="16"/>
            </w:rPr>
          </w:rPrChange>
        </w:rPr>
        <w:fldChar w:fldCharType="end"/>
      </w:r>
      <w:r w:rsidR="00837148" w:rsidRPr="00E4555C">
        <w:rPr>
          <w:rFonts w:ascii="Arial" w:hAnsi="Arial"/>
        </w:rPr>
      </w:r>
      <w:r w:rsidR="00E4555C" w:rsidRPr="00E4555C">
        <w:rPr>
          <w:rFonts w:ascii="Arial" w:hAnsi="Arial"/>
          <w:rPrChange w:id="90" w:author="2009 Kristen Harris" w:date="2009-09-13T16:21:00Z">
            <w:rPr>
              <w:sz w:val="16"/>
              <w:szCs w:val="16"/>
            </w:rPr>
          </w:rPrChange>
        </w:rPr>
        <w:fldChar w:fldCharType="separate"/>
      </w:r>
      <w:r w:rsidR="00E4555C" w:rsidRPr="00E4555C">
        <w:rPr>
          <w:rFonts w:ascii="Arial" w:hAnsi="Arial"/>
          <w:rPrChange w:id="91" w:author="2009 Kristen Harris" w:date="2009-09-13T16:21:00Z">
            <w:rPr>
              <w:sz w:val="16"/>
              <w:szCs w:val="16"/>
            </w:rPr>
          </w:rPrChange>
        </w:rPr>
        <w:t> ( </w:t>
      </w:r>
      <w:proofErr w:type="spellStart"/>
      <w:r w:rsidR="00E4555C" w:rsidRPr="00E4555C">
        <w:rPr>
          <w:rFonts w:ascii="Arial" w:hAnsi="Arial"/>
          <w:rPrChange w:id="92" w:author="2009 Kristen Harris" w:date="2009-09-13T16:21:00Z">
            <w:rPr>
              <w:sz w:val="16"/>
              <w:szCs w:val="16"/>
            </w:rPr>
          </w:rPrChange>
        </w:rPr>
        <w:t> Bushong </w:t>
      </w:r>
      <w:proofErr w:type="spellEnd"/>
      <w:r w:rsidR="00E4555C" w:rsidRPr="00E4555C">
        <w:rPr>
          <w:rFonts w:ascii="Arial" w:hAnsi="Arial"/>
          <w:rPrChange w:id="93" w:author="2009 Kristen Harris" w:date="2009-09-13T16:21:00Z">
            <w:rPr>
              <w:sz w:val="16"/>
              <w:szCs w:val="16"/>
            </w:rPr>
          </w:rPrChange>
        </w:rPr>
        <w:t xml:space="preserve"> et al., 2002; Livet et al., 2007) </w:t>
      </w:r>
      <w:r w:rsidR="00E4555C" w:rsidRPr="00E4555C">
        <w:rPr>
          <w:rFonts w:ascii="Arial" w:hAnsi="Arial"/>
          <w:rPrChange w:id="94" w:author="2009 Kristen Harris" w:date="2009-09-13T16:21:00Z">
            <w:rPr>
              <w:sz w:val="16"/>
              <w:szCs w:val="16"/>
            </w:rPr>
          </w:rPrChange>
        </w:rPr>
        <w:fldChar w:fldCharType="end"/>
      </w:r>
      <w:r w:rsidR="00E4555C" w:rsidRPr="00E4555C">
        <w:rPr>
          <w:rFonts w:ascii="Arial" w:hAnsi="Arial"/>
          <w:rPrChange w:id="95" w:author="2009 Kristen Harris" w:date="2009-09-13T16:21:00Z">
            <w:rPr>
              <w:sz w:val="16"/>
              <w:szCs w:val="16"/>
            </w:rPr>
          </w:rPrChange>
        </w:rPr>
        <w:t xml:space="preserve"> ). </w:t>
      </w:r>
      <w:proofErr w:type="spellStart"/>
      <w:r>
        <w:rPr>
          <w:rFonts w:ascii="Arial" w:hAnsi="Arial"/>
        </w:rPr>
        <w:t> Myelinated </w:t>
      </w:r>
      <w:proofErr w:type="spellEnd"/>
      <w:r>
        <w:rPr>
          <w:rFonts w:ascii="Arial" w:hAnsi="Arial"/>
        </w:rPr>
        <w:t xml:space="preserve"> axons were recognized </w:t>
      </w:r>
      <w:r w:rsidR="00C44244">
        <w:rPr>
          <w:rFonts w:ascii="Arial" w:hAnsi="Arial"/>
        </w:rPr>
        <w:t xml:space="preserve"> by the dense myelin sheaths </w:t>
      </w:r>
      <w:r>
        <w:rPr>
          <w:rFonts w:ascii="Arial" w:hAnsi="Arial"/>
        </w:rPr>
        <w:t xml:space="preserve"> as illustrated in Figure 2A below. </w:t>
      </w:r>
      <w:r w:rsidR="00E4555C" w:rsidRPr="00E4555C">
        <w:rPr>
          <w:rFonts w:ascii="Arial" w:hAnsi="Arial"/>
          <w:rPrChange w:id="96" w:author="2009 Kristen Harris" w:date="2009-09-13T16:21:00Z">
            <w:rPr>
              <w:sz w:val="16"/>
              <w:szCs w:val="16"/>
            </w:rPr>
          </w:rPrChange>
        </w:rPr>
        <w:t> Because the </w:t>
      </w:r>
      <w:r w:rsidR="000F14F0">
        <w:rPr>
          <w:rFonts w:ascii="Arial" w:hAnsi="Arial"/>
        </w:rPr>
        <w:t> se </w:t>
      </w:r>
      <w:r w:rsidR="00E4555C" w:rsidRPr="00E4555C">
        <w:rPr>
          <w:rFonts w:ascii="Arial" w:hAnsi="Arial"/>
          <w:rPrChange w:id="97" w:author="2009 Kristen Harris" w:date="2009-09-13T16:21:00Z">
            <w:rPr>
              <w:sz w:val="16"/>
              <w:szCs w:val="16"/>
            </w:rPr>
          </w:rPrChange>
        </w:rPr>
        <w:t xml:space="preserve"> characteristic features were </w:t>
      </w:r>
      <w:r w:rsidR="000F14F0">
        <w:rPr>
          <w:rFonts w:ascii="Arial" w:hAnsi="Arial"/>
        </w:rPr>
        <w:t xml:space="preserve"> often </w:t>
      </w:r>
      <w:r w:rsidR="00E4555C" w:rsidRPr="00E4555C">
        <w:rPr>
          <w:rFonts w:ascii="Arial" w:hAnsi="Arial"/>
          <w:rPrChange w:id="98" w:author="2009 Kristen Harris" w:date="2009-09-13T16:21:00Z">
            <w:rPr>
              <w:sz w:val="16"/>
              <w:szCs w:val="16"/>
            </w:rPr>
          </w:rPrChange>
        </w:rPr>
        <w:t xml:space="preserve"> absent </w:t>
      </w:r>
      <w:r w:rsidR="00C44244">
        <w:rPr>
          <w:rFonts w:ascii="Arial" w:hAnsi="Arial"/>
        </w:rPr>
        <w:t> on </w:t>
      </w:r>
      <w:r w:rsidR="00E4555C" w:rsidRPr="00E4555C">
        <w:rPr>
          <w:rFonts w:ascii="Arial" w:hAnsi="Arial"/>
          <w:rPrChange w:id="99" w:author="2009 Kristen Harris" w:date="2009-09-13T16:21:00Z">
            <w:rPr>
              <w:sz w:val="16"/>
              <w:szCs w:val="16"/>
            </w:rPr>
          </w:rPrChange>
        </w:rPr>
        <w:t xml:space="preserve"> a single </w:t>
      </w:r>
      <w:proofErr w:type="spellStart"/>
      <w:r w:rsidR="00E4555C" w:rsidRPr="00E4555C">
        <w:rPr>
          <w:rFonts w:ascii="Arial" w:hAnsi="Arial"/>
          <w:rPrChange w:id="100" w:author="2009 Kristen Harris" w:date="2009-09-13T16:21:00Z">
            <w:rPr>
              <w:sz w:val="16"/>
              <w:szCs w:val="16"/>
            </w:rPr>
          </w:rPrChange>
        </w:rPr>
        <w:t> ssTEM </w:t>
      </w:r>
      <w:proofErr w:type="spellEnd"/>
      <w:r w:rsidR="00E4555C" w:rsidRPr="00E4555C">
        <w:rPr>
          <w:rFonts w:ascii="Arial" w:hAnsi="Arial"/>
          <w:rPrChange w:id="101" w:author="2009 Kristen Harris" w:date="2009-09-13T16:21:00Z">
            <w:rPr>
              <w:sz w:val="16"/>
              <w:szCs w:val="16"/>
            </w:rPr>
          </w:rPrChange>
        </w:rPr>
        <w:t xml:space="preserve"> image </w:t>
      </w:r>
      <w:r w:rsidR="000F14F0">
        <w:rPr>
          <w:rFonts w:ascii="Arial" w:hAnsi="Arial"/>
        </w:rPr>
        <w:t xml:space="preserve"> of a particular object </w:t>
      </w:r>
      <w:r w:rsidR="00C44244">
        <w:rPr>
          <w:rFonts w:ascii="Arial" w:hAnsi="Arial"/>
        </w:rPr>
        <w:t> , </w:t>
      </w:r>
      <w:r w:rsidR="00E4555C" w:rsidRPr="00E4555C">
        <w:rPr>
          <w:rFonts w:ascii="Arial" w:hAnsi="Arial"/>
          <w:rPrChange w:id="102" w:author="2009 Kristen Harris" w:date="2009-09-13T16:21:00Z">
            <w:rPr>
              <w:sz w:val="16"/>
              <w:szCs w:val="16"/>
            </w:rPr>
          </w:rPrChange>
        </w:rPr>
        <w:t xml:space="preserve"> the three-dimensional reconstruction </w:t>
      </w:r>
      <w:r w:rsidR="000F14F0">
        <w:rPr>
          <w:rFonts w:ascii="Arial" w:hAnsi="Arial"/>
        </w:rPr>
        <w:t> s </w:t>
      </w:r>
      <w:r w:rsidR="00E4555C" w:rsidRPr="00E4555C">
        <w:rPr>
          <w:rFonts w:ascii="Arial" w:hAnsi="Arial"/>
          <w:rPrChange w:id="103" w:author="2009 Kristen Harris" w:date="2009-09-13T16:21:00Z">
            <w:rPr>
              <w:sz w:val="16"/>
              <w:szCs w:val="16"/>
            </w:rPr>
          </w:rPrChange>
        </w:rPr>
        <w:t xml:space="preserve"> w </w:t>
      </w:r>
      <w:r w:rsidR="000F14F0">
        <w:rPr>
          <w:rFonts w:ascii="Arial" w:hAnsi="Arial"/>
        </w:rPr>
        <w:t> ere </w:t>
      </w:r>
      <w:r w:rsidR="00E4555C" w:rsidRPr="00E4555C">
        <w:rPr>
          <w:rFonts w:ascii="Arial" w:hAnsi="Arial"/>
          <w:rPrChange w:id="104" w:author="2009 Kristen Harris" w:date="2009-09-13T16:21:00Z">
            <w:rPr>
              <w:sz w:val="16"/>
              <w:szCs w:val="16"/>
            </w:rPr>
          </w:rPrChange>
        </w:rPr>
        <w:t xml:space="preserve"> essential for object identification. </w:t>
      </w:r>
    </w:p>
    <w:p w:rsidR="00754D0E" w:rsidRDefault="00E4555C" w:rsidP="007A3B72">
      <w:pPr>
        <w:rPr>
          <w:rFonts w:ascii="Arial" w:hAnsi="Arial"/>
        </w:rPr>
      </w:pPr>
      <w:r w:rsidRPr="00E4555C">
        <w:rPr>
          <w:rFonts w:ascii="Arial" w:hAnsi="Arial"/>
          <w:rPrChange w:id="105" w:author="2009 Kristen Harris" w:date="2009-09-13T16:21:00Z">
            <w:rPr>
              <w:sz w:val="16"/>
              <w:szCs w:val="16"/>
            </w:rPr>
          </w:rPrChange>
        </w:rPr>
        <w:t xml:space="preserve">
The images comprising V1 were centered on a small dendrite
</w:t>
      </w:r>
      <w:r w:rsidR="000F14F0">
        <w:rPr>
          <w:rFonts w:ascii="Arial" w:hAnsi="Arial"/>
        </w:rPr>
        <w:t> that </w:t>
      </w:r>
      <w:r w:rsidRPr="00E4555C">
        <w:rPr>
          <w:rFonts w:ascii="Arial" w:hAnsi="Arial"/>
          <w:rPrChange w:id="106" w:author="2009 Kristen Harris" w:date="2009-09-13T16:21:00Z">
            <w:rPr>
              <w:sz w:val="16"/>
              <w:szCs w:val="16"/>
            </w:rPr>
          </w:rPrChange>
        </w:rPr>
        <w:t xml:space="preserve"> traversed </w:t>
      </w:r>
      <w:proofErr w:type="spellStart"/>
      <w:r w:rsidRPr="00E4555C">
        <w:rPr>
          <w:rFonts w:ascii="Arial" w:hAnsi="Arial"/>
          <w:rPrChange w:id="107" w:author="2009 Kristen Harris" w:date="2009-09-13T16:21:00Z">
            <w:rPr>
              <w:sz w:val="16"/>
              <w:szCs w:val="16"/>
            </w:rPr>
          </w:rPrChange>
        </w:rPr>
        <w:t> neuropil </w:t>
      </w:r>
      <w:proofErr w:type="spellEnd"/>
      <w:r w:rsidRPr="00E4555C">
        <w:rPr>
          <w:rFonts w:ascii="Arial" w:hAnsi="Arial"/>
          <w:rPrChange w:id="108" w:author="2009 Kristen Harris" w:date="2009-09-13T16:21:00Z">
            <w:rPr>
              <w:sz w:val="16"/>
              <w:szCs w:val="16"/>
            </w:rPr>
          </w:rPrChange>
        </w:rPr>
        <w:t xml:space="preserve"/>
      </w:r>
      <w:r w:rsidR="000F14F0">
        <w:rPr>
          <w:rFonts w:ascii="Arial" w:hAnsi="Arial"/>
        </w:rPr>
        <w:t xml:space="preserve"> that was </w:t>
      </w:r>
      <w:r w:rsidRPr="00E4555C">
        <w:rPr>
          <w:rFonts w:ascii="Arial" w:hAnsi="Arial"/>
          <w:rPrChange w:id="109" w:author="2009 Kristen Harris" w:date="2009-09-13T16:21:00Z">
            <w:rPr>
              <w:sz w:val="16"/>
              <w:szCs w:val="16"/>
            </w:rPr>
          </w:rPrChange>
        </w:rPr>
        <w:t> located between two longitudinally </w:t>
      </w:r>
      <w:r w:rsidR="000F14F0">
        <w:rPr>
          <w:rFonts w:ascii="Arial" w:hAnsi="Arial"/>
        </w:rPr>
        <w:t xml:space="preserve"> sectioned dendrites (Figure 2 </w:t>
      </w:r>
      <w:r w:rsidR="008D5574">
        <w:rPr>
          <w:rFonts w:ascii="Arial" w:hAnsi="Arial"/>
        </w:rPr>
        <w:t> A </w:t>
      </w:r>
      <w:r w:rsidRPr="00E4555C">
        <w:rPr>
          <w:rFonts w:ascii="Arial" w:hAnsi="Arial"/>
          <w:rPrChange w:id="110" w:author="2009 Kristen Harris" w:date="2009-09-13T16:21:00Z">
            <w:rPr>
              <w:sz w:val="16"/>
              <w:szCs w:val="16"/>
            </w:rPr>
          </w:rPrChange>
        </w:rPr>
        <w:t xml:space="preserve"> ). The </w:t>
      </w:r>
      <w:r w:rsidR="000F14F0">
        <w:rPr>
          <w:rFonts w:ascii="Arial" w:hAnsi="Arial"/>
        </w:rPr>
        <w:t xml:space="preserve"> image </w:t>
      </w:r>
      <w:r w:rsidRPr="00E4555C">
        <w:rPr>
          <w:rFonts w:ascii="Arial" w:hAnsi="Arial"/>
          <w:rPrChange w:id="111" w:author="2009 Kristen Harris" w:date="2009-09-13T16:21:00Z">
            <w:rPr>
              <w:sz w:val="16"/>
              <w:szCs w:val="16"/>
            </w:rPr>
          </w:rPrChange>
        </w:rPr>
        <w:t xml:space="preserve"> series contained _____ images and occupied </w:t>
      </w:r>
      <w:r w:rsidR="00767F0B">
        <w:rPr>
          <w:rFonts w:ascii="Arial" w:hAnsi="Arial"/>
        </w:rPr>
        <w:t> ~ </w:t>
      </w:r>
      <w:r w:rsidR="000F14F0">
        <w:rPr>
          <w:rFonts w:ascii="Arial" w:hAnsi="Arial"/>
        </w:rPr>
        <w:t xml:space="preserve"> ____ </w:t>
      </w:r>
      <w:r w:rsidR="000F14F0" w:rsidRPr="000F14F0">
        <w:rPr>
          <w:rFonts w:ascii="Arial" w:hAnsi="Arial"/>
          <w:highlight w:val="cyan"/>
        </w:rPr>
        <w:t xml:space="preserve">
KH check image volume – the automated segmentation volume was
</w:t>
      </w:r>
      <w:r w:rsidRPr="00E4555C">
        <w:rPr>
          <w:rFonts w:ascii="Arial" w:hAnsi="Arial"/>
          <w:highlight w:val="cyan"/>
          <w:rPrChange w:id="112" w:author="2009 Kristen Harris" w:date="2009-09-13T16:21:00Z">
            <w:rPr>
              <w:sz w:val="16"/>
              <w:szCs w:val="16"/>
            </w:rPr>
          </w:rPrChange>
        </w:rPr>
        <w:t> 35 µm </w:t>
      </w:r>
      <w:r w:rsidRPr="00E4555C">
        <w:rPr>
          <w:rFonts w:ascii="Arial" w:hAnsi="Arial"/>
          <w:highlight w:val="cyan"/>
          <w:vertAlign w:val="superscript"/>
          <w:rPrChange w:id="113" w:author="2009 Kristen Harris" w:date="2009-09-13T16:21:00Z">
            <w:rPr>
              <w:sz w:val="16"/>
              <w:szCs w:val="16"/>
              <w:vertAlign w:val="superscript"/>
            </w:rPr>
          </w:rPrChange>
        </w:rPr>
        <w:t> 3 </w:t>
      </w:r>
      <w:r w:rsidRPr="00E4555C">
        <w:rPr>
          <w:rFonts w:ascii="Arial" w:hAnsi="Arial"/>
          <w:rPrChange w:id="114" w:author="2009 Kristen Harris" w:date="2009-09-13T16:21:00Z">
            <w:rPr>
              <w:sz w:val="16"/>
              <w:szCs w:val="16"/>
            </w:rPr>
          </w:rPrChange>
        </w:rPr>
        <w:t xml:space="preserve"> (Table 1). </w:t>
      </w:r>
      <w:r w:rsidR="008D5574">
        <w:rPr>
          <w:rFonts w:ascii="Arial" w:hAnsi="Arial"/>
        </w:rPr>
        <w:t> All objects located in a 2X2X2 </w:t>
      </w:r>
      <w:r w:rsidR="008D5574">
        <w:rPr>
          <w:rFonts w:ascii="Arial" w:hAnsi="Arial"/>
        </w:rPr>
        <w:sym w:font="Symbol" w:char="F06D"/>
      </w:r>
      <w:r w:rsidR="00CB109B">
        <w:rPr>
          <w:rFonts w:ascii="Arial" w:hAnsi="Arial"/>
          <w:vertAlign w:val="superscript"/>
        </w:rPr>
        <w:t> 3 </w:t>
      </w:r>
      <w:r w:rsidR="00CB109B">
        <w:rPr>
          <w:rFonts w:ascii="Arial" w:hAnsi="Arial"/>
        </w:rPr>
        <w:t xml:space="preserve"/>
      </w:r>
      <w:proofErr w:type="gramStart"/>
      <w:r w:rsidR="00CB109B">
        <w:rPr>
          <w:rFonts w:ascii="Arial" w:hAnsi="Arial"/>
        </w:rPr>
        <w:t> volume </w:t>
      </w:r>
      <w:proofErr w:type="gramEnd"/>
      <w:r w:rsidR="00CB109B">
        <w:rPr>
          <w:rFonts w:ascii="Arial" w:hAnsi="Arial"/>
        </w:rPr>
        <w:t xml:space="preserve"> were reconstructed (Figure 2B). </w:t>
      </w:r>
      <w:r w:rsidR="00DD7649">
        <w:rPr>
          <w:rFonts w:ascii="Arial" w:hAnsi="Arial"/>
        </w:rPr>
        <w:t xml:space="preserve"> In 3D, </w:t>
      </w:r>
      <w:r w:rsidR="00CB109B">
        <w:rPr>
          <w:rFonts w:ascii="Arial" w:hAnsi="Arial"/>
        </w:rPr>
        <w:t xml:space="preserve"> a large </w:t>
      </w:r>
      <w:proofErr w:type="spellStart"/>
      <w:r w:rsidR="00CB109B">
        <w:rPr>
          <w:rFonts w:ascii="Arial" w:hAnsi="Arial"/>
        </w:rPr>
        <w:t> dendritic </w:t>
      </w:r>
      <w:proofErr w:type="spellEnd"/>
      <w:r w:rsidR="00CB109B">
        <w:rPr>
          <w:rFonts w:ascii="Arial" w:hAnsi="Arial"/>
        </w:rPr>
        <w:t xml:space="preserve">
spine with a perforated synapse occupied most of the central region of this volume
</w:t>
      </w:r>
      <w:r w:rsidR="00DD7649">
        <w:rPr>
          <w:rFonts w:ascii="Arial" w:hAnsi="Arial"/>
        </w:rPr>
        <w:t> (Figure 2C) </w:t>
      </w:r>
      <w:r w:rsidR="00C44244">
        <w:rPr>
          <w:rFonts w:ascii="Arial" w:hAnsi="Arial"/>
        </w:rPr>
        <w:t xml:space="preserve"/>
      </w:r>
      <w:r w:rsidR="00CB109B">
        <w:rPr>
          <w:rFonts w:ascii="Arial" w:hAnsi="Arial"/>
        </w:rPr>
        <w:t> although its edges were not completely contained by this particular cube
</w:t>
      </w:r>
      <w:r w:rsidR="00C44244">
        <w:rPr>
          <w:rFonts w:ascii="Arial" w:hAnsi="Arial"/>
        </w:rPr>
        <w:t> .  In addition, </w:t>
      </w:r>
      <w:r w:rsidR="00DD7649">
        <w:rPr>
          <w:rFonts w:ascii="Arial" w:hAnsi="Arial"/>
        </w:rPr>
        <w:t xml:space="preserve"> _____ </w:t>
      </w:r>
      <w:r w:rsidR="00CB109B">
        <w:rPr>
          <w:rFonts w:ascii="Arial" w:hAnsi="Arial"/>
        </w:rPr>
        <w:t xml:space="preserve"> portions of </w:t>
      </w:r>
      <w:r w:rsidR="00C44244">
        <w:rPr>
          <w:rFonts w:ascii="Arial" w:hAnsi="Arial"/>
        </w:rPr>
        <w:t xml:space="preserve"> other </w:t>
      </w:r>
      <w:proofErr w:type="spellStart"/>
      <w:r w:rsidR="00DD7649">
        <w:rPr>
          <w:rFonts w:ascii="Arial" w:hAnsi="Arial"/>
        </w:rPr>
        <w:t> dendrit </w:t>
      </w:r>
      <w:r w:rsidR="008D5574">
        <w:rPr>
          <w:rFonts w:ascii="Arial" w:hAnsi="Arial"/>
        </w:rPr>
        <w:t> ic </w:t>
      </w:r>
      <w:proofErr w:type="spellEnd"/>
      <w:r w:rsidR="008D5574">
        <w:rPr>
          <w:rFonts w:ascii="Arial" w:hAnsi="Arial"/>
        </w:rPr>
        <w:t xml:space="preserve"> seg </w:t>
      </w:r>
      <w:r w:rsidR="00C44244">
        <w:rPr>
          <w:rFonts w:ascii="Arial" w:hAnsi="Arial"/>
        </w:rPr>
        <w:t> ments </w:t>
      </w:r>
      <w:r w:rsidR="00DD7649">
        <w:rPr>
          <w:rFonts w:ascii="Arial" w:hAnsi="Arial"/>
        </w:rPr>
        <w:t xml:space="preserve"/>
      </w:r>
      <w:r w:rsidR="00CB109B">
        <w:rPr>
          <w:rFonts w:ascii="Arial" w:hAnsi="Arial"/>
        </w:rPr>
        <w:t xml:space="preserve"> (or spines) </w:t>
      </w:r>
      <w:r w:rsidR="00DD7649">
        <w:rPr>
          <w:rFonts w:ascii="Arial" w:hAnsi="Arial"/>
        </w:rPr>
        <w:t> enter </w:t>
      </w:r>
      <w:r w:rsidR="00C44244">
        <w:rPr>
          <w:rFonts w:ascii="Arial" w:hAnsi="Arial"/>
        </w:rPr>
        <w:t> ed th </w:t>
      </w:r>
      <w:r w:rsidR="00CB109B">
        <w:rPr>
          <w:rFonts w:ascii="Arial" w:hAnsi="Arial"/>
        </w:rPr>
        <w:t> e </w:t>
      </w:r>
      <w:r w:rsidR="008D5574">
        <w:rPr>
          <w:rFonts w:ascii="Arial" w:hAnsi="Arial"/>
        </w:rPr>
        <w:t xml:space="preserve"/>
      </w:r>
      <w:r w:rsidR="00DD7649">
        <w:rPr>
          <w:rFonts w:ascii="Arial" w:hAnsi="Arial"/>
        </w:rPr>
        <w:t xml:space="preserve">
cube (Figure 2D, Table 2), along with ____ axons. Overall, there
</w:t>
      </w:r>
      <w:r w:rsidR="00C44244">
        <w:rPr>
          <w:rFonts w:ascii="Arial" w:hAnsi="Arial"/>
        </w:rPr>
        <w:t> we </w:t>
      </w:r>
      <w:r w:rsidR="00DD7649">
        <w:rPr>
          <w:rFonts w:ascii="Arial" w:hAnsi="Arial"/>
        </w:rPr>
        <w:t xml:space="preserve"> re ____ individual </w:t>
      </w:r>
      <w:proofErr w:type="spellStart"/>
      <w:r w:rsidR="00C44244">
        <w:rPr>
          <w:rFonts w:ascii="Arial" w:hAnsi="Arial"/>
        </w:rPr>
        <w:t> PSDs </w:t>
      </w:r>
      <w:proofErr w:type="spellEnd"/>
      <w:r w:rsidR="008D5574">
        <w:rPr>
          <w:rFonts w:ascii="Arial" w:hAnsi="Arial"/>
        </w:rPr>
        <w:t xml:space="preserve"> in the volume (Figure 2F). A </w:t>
      </w:r>
      <w:r w:rsidR="00C44244">
        <w:rPr>
          <w:rFonts w:ascii="Arial" w:hAnsi="Arial"/>
        </w:rPr>
        <w:t xml:space="preserve"> ll of the </w:t>
      </w:r>
      <w:proofErr w:type="spellStart"/>
      <w:r w:rsidR="00DD7649">
        <w:rPr>
          <w:rFonts w:ascii="Arial" w:hAnsi="Arial"/>
        </w:rPr>
        <w:t> astroglial </w:t>
      </w:r>
      <w:proofErr w:type="spellEnd"/>
      <w:r w:rsidR="00DD7649">
        <w:rPr>
          <w:rFonts w:ascii="Arial" w:hAnsi="Arial"/>
        </w:rPr>
        <w:t xml:space="preserve"/>
      </w:r>
      <w:r w:rsidR="00C44244">
        <w:rPr>
          <w:rFonts w:ascii="Arial" w:hAnsi="Arial"/>
        </w:rPr>
        <w:t> segments </w:t>
      </w:r>
      <w:r w:rsidR="00DD7649">
        <w:rPr>
          <w:rFonts w:ascii="Arial" w:hAnsi="Arial"/>
        </w:rPr>
        <w:t xml:space="preserve"/>
      </w:r>
      <w:r w:rsidR="00C44244">
        <w:rPr>
          <w:rFonts w:ascii="Arial" w:hAnsi="Arial"/>
        </w:rPr>
        <w:t xml:space="preserve"> have also been reconstructed </w:t>
      </w:r>
      <w:r w:rsidR="00DD7649">
        <w:rPr>
          <w:rFonts w:ascii="Arial" w:hAnsi="Arial"/>
        </w:rPr>
        <w:t xml:space="preserve"> (Figure 2G). </w:t>
      </w:r>
    </w:p>
    <w:p w:rsidR="000F14F0" w:rsidRDefault="00DD7649" w:rsidP="007A3B72">
      <w:pPr>
        <w:rPr>
          <w:rFonts w:ascii="Arial" w:hAnsi="Arial"/>
        </w:rPr>
      </w:pPr>
      <w:r>
        <w:rPr>
          <w:rFonts w:ascii="Arial" w:hAnsi="Arial"/>
        </w:rPr>
        <w:t xml:space="preserve"> The images comprising </w:t>
      </w:r>
      <w:r w:rsidR="00E4555C" w:rsidRPr="00E4555C">
        <w:rPr>
          <w:rFonts w:ascii="Arial" w:hAnsi="Arial"/>
          <w:rPrChange w:id="115" w:author="2009 Kristen Harris" w:date="2009-09-13T16:21:00Z">
            <w:rPr>
              <w:sz w:val="16"/>
              <w:szCs w:val="16"/>
            </w:rPr>
          </w:rPrChange>
        </w:rPr>
        <w:t> V </w:t>
      </w:r>
      <w:r>
        <w:rPr>
          <w:rFonts w:ascii="Arial" w:hAnsi="Arial"/>
        </w:rPr>
        <w:t> 2 were </w:t>
      </w:r>
      <w:r w:rsidR="00E4555C" w:rsidRPr="00E4555C">
        <w:rPr>
          <w:rFonts w:ascii="Arial" w:hAnsi="Arial"/>
          <w:rPrChange w:id="116" w:author="2009 Kristen Harris" w:date="2009-09-13T16:21:00Z">
            <w:rPr>
              <w:sz w:val="16"/>
              <w:szCs w:val="16"/>
            </w:rPr>
          </w:rPrChange>
        </w:rPr>
        <w:t xml:space="preserve"> centered on a radial oblique dendrite </w:t>
      </w:r>
      <w:r>
        <w:rPr>
          <w:rFonts w:ascii="Arial" w:hAnsi="Arial"/>
        </w:rPr>
        <w:t> as it coursed through the volume </w:t>
      </w:r>
      <w:r w:rsidR="008D5574">
        <w:rPr>
          <w:rFonts w:ascii="Arial" w:hAnsi="Arial"/>
        </w:rPr>
        <w:t xml:space="preserve"> that </w:t>
      </w:r>
      <w:r w:rsidR="00E4555C" w:rsidRPr="00E4555C">
        <w:rPr>
          <w:rFonts w:ascii="Arial" w:hAnsi="Arial"/>
          <w:rPrChange w:id="117" w:author="2009 Kristen Harris" w:date="2009-09-13T16:21:00Z">
            <w:rPr>
              <w:sz w:val="16"/>
              <w:szCs w:val="16"/>
            </w:rPr>
          </w:rPrChange>
        </w:rPr>
        <w:t xml:space="preserve"> occupied 338 µm </w:t>
      </w:r>
      <w:r w:rsidR="00E4555C" w:rsidRPr="00E4555C">
        <w:rPr>
          <w:rFonts w:ascii="Arial" w:hAnsi="Arial"/>
          <w:vertAlign w:val="superscript"/>
          <w:rPrChange w:id="118" w:author="2009 Kristen Harris" w:date="2009-09-13T16:21:00Z">
            <w:rPr>
              <w:sz w:val="16"/>
              <w:szCs w:val="16"/>
              <w:vertAlign w:val="superscript"/>
            </w:rPr>
          </w:rPrChange>
        </w:rPr>
        <w:t> 3 </w:t>
      </w:r>
      <w:r w:rsidR="008D5574">
        <w:rPr>
          <w:rFonts w:ascii="Arial" w:hAnsi="Arial"/>
        </w:rPr>
        <w:t xml:space="preserve"> . </w:t>
      </w:r>
      <w:r w:rsidR="00E4555C" w:rsidRPr="00E4555C">
        <w:rPr>
          <w:rFonts w:ascii="Arial" w:hAnsi="Arial"/>
          <w:rPrChange w:id="119" w:author="2009 Kristen Harris" w:date="2009-09-13T16:21:00Z">
            <w:rPr>
              <w:sz w:val="16"/>
              <w:szCs w:val="16"/>
            </w:rPr>
          </w:rPrChange>
        </w:rPr>
        <w:t xml:space="preserve"> V2 </w:t>
      </w:r>
      <w:proofErr w:type="gramStart"/>
      <w:r w:rsidR="00E4555C" w:rsidRPr="00E4555C">
        <w:rPr>
          <w:rFonts w:ascii="Arial" w:hAnsi="Arial"/>
          <w:rPrChange w:id="120" w:author="2009 Kristen Harris" w:date="2009-09-13T16:21:00Z">
            <w:rPr>
              <w:sz w:val="16"/>
              <w:szCs w:val="16"/>
            </w:rPr>
          </w:rPrChange>
        </w:rPr>
        <w:t> was photographed so as to be centered </w:t>
      </w:r>
      <w:proofErr w:type="gramEnd"/>
      <w:r w:rsidR="00E4555C" w:rsidRPr="00E4555C">
        <w:rPr>
          <w:rFonts w:ascii="Arial" w:hAnsi="Arial"/>
          <w:rPrChange w:id="121" w:author="2009 Kristen Harris" w:date="2009-09-13T16:21:00Z">
            <w:rPr>
              <w:sz w:val="16"/>
              <w:szCs w:val="16"/>
            </w:rPr>
          </w:rPrChange>
        </w:rPr>
        <w:t xml:space="preserve"> on an apical dendrite across ______ serial sections
</w:t>
      </w:r>
      <w:r w:rsidR="008D5574">
        <w:rPr>
          <w:rFonts w:ascii="Arial" w:hAnsi="Arial"/>
        </w:rPr>
        <w:t xml:space="preserve"> that </w:t>
      </w:r>
      <w:r w:rsidR="00E4555C" w:rsidRPr="00E4555C">
        <w:rPr>
          <w:rFonts w:ascii="Arial" w:hAnsi="Arial"/>
          <w:rPrChange w:id="122" w:author="2009 Kristen Harris" w:date="2009-09-13T16:21:00Z">
            <w:rPr>
              <w:sz w:val="16"/>
              <w:szCs w:val="16"/>
            </w:rPr>
          </w:rPrChange>
        </w:rPr>
        <w:t> occupied 170 µm </w:t>
      </w:r>
      <w:r w:rsidR="00E4555C" w:rsidRPr="00E4555C">
        <w:rPr>
          <w:rFonts w:ascii="Arial" w:hAnsi="Arial"/>
          <w:vertAlign w:val="superscript"/>
          <w:rPrChange w:id="123" w:author="2009 Kristen Harris" w:date="2009-09-13T16:21:00Z">
            <w:rPr>
              <w:sz w:val="16"/>
              <w:szCs w:val="16"/>
              <w:vertAlign w:val="superscript"/>
            </w:rPr>
          </w:rPrChange>
        </w:rPr>
        <w:t> 3 </w:t>
      </w:r>
      <w:r w:rsidR="00E4555C" w:rsidRPr="00E4555C">
        <w:rPr>
          <w:rFonts w:ascii="Arial" w:hAnsi="Arial"/>
          <w:rPrChange w:id="124" w:author="2009 Kristen Harris" w:date="2009-09-13T16:21:00Z">
            <w:rPr>
              <w:sz w:val="16"/>
              <w:szCs w:val="16"/>
            </w:rPr>
          </w:rPrChange>
        </w:rPr>
        <w:t xml:space="preserve"> (Figure  </w:t>
      </w:r>
      <w:r w:rsidR="008D5574">
        <w:rPr>
          <w:rFonts w:ascii="Arial" w:hAnsi="Arial"/>
        </w:rPr>
        <w:t> 3A, B </w:t>
      </w:r>
      <w:r w:rsidR="00E4555C" w:rsidRPr="00E4555C">
        <w:rPr>
          <w:rFonts w:ascii="Arial" w:hAnsi="Arial"/>
          <w:rPrChange w:id="125" w:author="2009 Kristen Harris" w:date="2009-09-13T16:21:00Z">
            <w:rPr>
              <w:sz w:val="16"/>
              <w:szCs w:val="16"/>
            </w:rPr>
          </w:rPrChange>
        </w:rPr>
        <w:t xml:space="preserve"> ). </w:t>
      </w:r>
      <w:r w:rsidR="008D5574">
        <w:rPr>
          <w:rFonts w:ascii="Arial" w:hAnsi="Arial"/>
        </w:rPr>
        <w:t xml:space="preserve"> It contained ___ axons (Figure 3C, _____  </w:t>
      </w:r>
      <w:proofErr w:type="spellStart"/>
      <w:r w:rsidR="008D5574">
        <w:rPr>
          <w:rFonts w:ascii="Arial" w:hAnsi="Arial"/>
        </w:rPr>
        <w:t> dendritic </w:t>
      </w:r>
      <w:proofErr w:type="spellEnd"/>
      <w:r w:rsidR="008D5574">
        <w:rPr>
          <w:rFonts w:ascii="Arial" w:hAnsi="Arial"/>
        </w:rPr>
        <w:t xml:space="preserve"> segments, and _____ synapses. </w:t>
      </w:r>
    </w:p>
    <w:p w:rsidR="00DD7649" w:rsidRPr="008D5574" w:rsidRDefault="008D5574" w:rsidP="00DD7649">
      <w:pPr>
        <w:rPr>
          <w:rFonts w:ascii="Arial" w:hAnsi="Arial"/>
          <w:u w:val="single"/>
          <w:vertAlign w:val="superscript"/>
          <w:rPrChange w:id="126" w:author="2009 Kristen Harris" w:date="2009-09-13T16:21:00Z">
            <w:rPr/>
          </w:rPrChange>
        </w:rPr>
      </w:pPr>
      <w:r>
        <w:rPr>
          <w:rFonts w:ascii="Arial" w:hAnsi="Arial"/>
        </w:rPr>
        <w:t xml:space="preserve"> The </w:t>
      </w:r>
      <w:r w:rsidR="00E4555C" w:rsidRPr="00E4555C">
        <w:rPr>
          <w:rFonts w:ascii="Arial" w:hAnsi="Arial"/>
          <w:rPrChange w:id="127" w:author="2009 Kristen Harris" w:date="2009-09-13T16:21:00Z">
            <w:rPr>
              <w:sz w:val="16"/>
              <w:szCs w:val="16"/>
            </w:rPr>
          </w:rPrChange>
        </w:rPr>
        <w:t xml:space="preserve"> V4 </w:t>
      </w:r>
      <w:r>
        <w:rPr>
          <w:rFonts w:ascii="Arial" w:hAnsi="Arial"/>
        </w:rPr>
        <w:t xml:space="preserve"> from PND21 </w:t>
      </w:r>
      <w:r w:rsidR="00E4555C" w:rsidRPr="00E4555C">
        <w:rPr>
          <w:rFonts w:ascii="Arial" w:hAnsi="Arial"/>
          <w:rPrChange w:id="128" w:author="2009 Kristen Harris" w:date="2009-09-13T16:21:00Z">
            <w:rPr>
              <w:sz w:val="16"/>
              <w:szCs w:val="16"/>
            </w:rPr>
          </w:rPrChange>
        </w:rPr>
        <w:t xml:space="preserve"> was randomly located in s. </w:t>
      </w:r>
      <w:proofErr w:type="spellStart"/>
      <w:r w:rsidR="00E4555C" w:rsidRPr="00E4555C">
        <w:rPr>
          <w:rFonts w:ascii="Arial" w:hAnsi="Arial"/>
          <w:rPrChange w:id="129" w:author="2009 Kristen Harris" w:date="2009-09-13T16:21:00Z">
            <w:rPr>
              <w:sz w:val="16"/>
              <w:szCs w:val="16"/>
            </w:rPr>
          </w:rPrChange>
        </w:rPr>
        <w:t> radiatum </w:t>
      </w:r>
      <w:proofErr w:type="spellEnd"/>
      <w:r w:rsidR="00E4555C" w:rsidRPr="00E4555C">
        <w:rPr>
          <w:rFonts w:ascii="Arial" w:hAnsi="Arial"/>
          <w:rPrChange w:id="130" w:author="2009 Kristen Harris" w:date="2009-09-13T16:21:00Z">
            <w:rPr>
              <w:sz w:val="16"/>
              <w:szCs w:val="16"/>
            </w:rPr>
          </w:rPrChange>
        </w:rPr>
        <w:t xml:space="preserve"> and occupied 131 µm </w:t>
      </w:r>
      <w:r w:rsidR="00E4555C" w:rsidRPr="00E4555C">
        <w:rPr>
          <w:rFonts w:ascii="Arial" w:hAnsi="Arial"/>
          <w:vertAlign w:val="superscript"/>
          <w:rPrChange w:id="131" w:author="2009 Kristen Harris" w:date="2009-09-13T16:21:00Z">
            <w:rPr>
              <w:sz w:val="16"/>
              <w:szCs w:val="16"/>
              <w:vertAlign w:val="superscript"/>
            </w:rPr>
          </w:rPrChange>
        </w:rPr>
        <w:t> 3 </w:t>
      </w:r>
      <w:r w:rsidR="00E4555C" w:rsidRPr="00E4555C">
        <w:rPr>
          <w:rFonts w:ascii="Arial" w:hAnsi="Arial"/>
          <w:rPrChange w:id="132" w:author="2009 Kristen Harris" w:date="2009-09-13T16:21:00Z">
            <w:rPr>
              <w:sz w:val="16"/>
              <w:szCs w:val="16"/>
            </w:rPr>
          </w:rPrChange>
        </w:rPr>
        <w:t xml:space="preserve"> (Figure 1, Supp. Figure 1, and Table 1). Together the
</w:t>
      </w:r>
      <w:r>
        <w:rPr>
          <w:rFonts w:ascii="Arial" w:hAnsi="Arial"/>
        </w:rPr>
        <w:t xml:space="preserve"> image volumes </w:t>
      </w:r>
      <w:r w:rsidR="00E4555C" w:rsidRPr="00E4555C">
        <w:rPr>
          <w:rFonts w:ascii="Arial" w:hAnsi="Arial"/>
          <w:rPrChange w:id="133" w:author="2009 Kristen Harris" w:date="2009-09-13T16:21:00Z">
            <w:rPr>
              <w:sz w:val="16"/>
              <w:szCs w:val="16"/>
            </w:rPr>
          </w:rPrChange>
        </w:rPr>
        <w:t xml:space="preserve"> occupied </w:t>
      </w:r>
      <w:r>
        <w:rPr>
          <w:rFonts w:ascii="Arial" w:hAnsi="Arial"/>
        </w:rPr>
        <w:t> ____ </w:t>
      </w:r>
      <w:r w:rsidR="00E4555C" w:rsidRPr="00E4555C">
        <w:rPr>
          <w:rFonts w:ascii="Arial" w:hAnsi="Arial"/>
          <w:rPrChange w:id="134" w:author="2009 Kristen Harris" w:date="2009-09-13T16:21:00Z">
            <w:rPr>
              <w:sz w:val="16"/>
              <w:szCs w:val="16"/>
            </w:rPr>
          </w:rPrChange>
        </w:rPr>
        <w:t xml:space="preserve"> µm </w:t>
      </w:r>
      <w:r w:rsidR="00E4555C" w:rsidRPr="00E4555C">
        <w:rPr>
          <w:rFonts w:ascii="Arial" w:hAnsi="Arial"/>
          <w:vertAlign w:val="superscript"/>
          <w:rPrChange w:id="135" w:author="2009 Kristen Harris" w:date="2009-09-13T16:21:00Z">
            <w:rPr>
              <w:sz w:val="16"/>
              <w:szCs w:val="16"/>
              <w:vertAlign w:val="superscript"/>
            </w:rPr>
          </w:rPrChange>
        </w:rPr>
        <w:t> 3 </w:t>
      </w:r>
      <w:r>
        <w:rPr>
          <w:rFonts w:ascii="Arial" w:hAnsi="Arial"/>
        </w:rPr>
        <w:t xml:space="preserve">
while the densely reconstructed volumes occupied _____
</w:t>
      </w:r>
      <w:r w:rsidRPr="008D5574">
        <w:rPr>
          <w:rFonts w:ascii="Arial" w:hAnsi="Arial"/>
        </w:rPr>
        <w:t> µm </w:t>
      </w:r>
      <w:r w:rsidRPr="008D5574">
        <w:rPr>
          <w:rFonts w:ascii="Arial" w:hAnsi="Arial"/>
          <w:vertAlign w:val="superscript"/>
        </w:rPr>
        <w:t> 3 </w:t>
      </w:r>
    </w:p>
    <w:p w:rsidR="008D5574" w:rsidRDefault="008D5574" w:rsidP="007A3B72">
      <w:pPr>
        <w:rPr>
          <w:rFonts w:ascii="Arial" w:hAnsi="Arial"/>
        </w:rPr>
      </w:pPr>
    </w:p>
    <w:p w:rsidR="007A3B72" w:rsidRPr="00E55483" w:rsidRDefault="00E4555C" w:rsidP="007A3B72">
      <w:pPr>
        <w:rPr>
          <w:rFonts w:ascii="Arial" w:hAnsi="Arial"/>
          <w:rPrChange w:id="136" w:author="2009 Kristen Harris" w:date="2009-09-13T16:21:00Z">
            <w:rPr/>
          </w:rPrChange>
        </w:rPr>
      </w:pPr>
      <w:r w:rsidRPr="00E4555C">
        <w:rPr>
          <w:rFonts w:ascii="Arial" w:hAnsi="Arial"/>
          <w:rPrChange w:id="137" w:author="2009 Kristen Harris" w:date="2009-09-13T16:21:00Z">
            <w:rPr>
              <w:sz w:val="16"/>
              <w:szCs w:val="16"/>
            </w:rPr>
          </w:rPrChange>
        </w:rPr>
        <w:t>
Extracellular space (ECS) was estimated in the manual segmentations by subtracting the total volumes of objects from the total manual volumes
</w:t>
      </w:r>
      <w:r w:rsidR="00754D0E">
        <w:rPr>
          <w:rFonts w:ascii="Arial" w:hAnsi="Arial"/>
        </w:rPr>
        <w:t xml:space="preserve"> (~Other) </w:t>
      </w:r>
      <w:r w:rsidRPr="00E4555C">
        <w:rPr>
          <w:rFonts w:ascii="Arial" w:hAnsi="Arial"/>
          <w:rPrChange w:id="138" w:author="2009 Kristen Harris" w:date="2009-09-13T16:21:00Z">
            <w:rPr>
              <w:sz w:val="16"/>
              <w:szCs w:val="16"/>
            </w:rPr>
          </w:rPrChange>
        </w:rPr>
        <w:t xml:space="preserve">
. Estimates of ECS were ____ in the manually reconstructed sub-region of V1, _____ in V2, and _____ in V3. These are surely underestimates of true ECS
</w:t>
      </w:r>
      <w:r w:rsidR="00321566">
        <w:rPr>
          <w:rFonts w:ascii="Arial" w:hAnsi="Arial"/>
        </w:rPr>
        <w:t>
which have been further determined for V1 (see Kinney, 2009, Justin’s PhD Thesis)
</w:t>
      </w:r>
      <w:r w:rsidRPr="00E4555C">
        <w:rPr>
          <w:rFonts w:ascii="Arial" w:hAnsi="Arial"/>
          <w:rPrChange w:id="139" w:author="2009 Kristen Harris" w:date="2009-09-13T16:21:00Z">
            <w:rPr>
              <w:sz w:val="16"/>
              <w:szCs w:val="16"/>
            </w:rPr>
          </w:rPrChange>
        </w:rPr>
        <w:t> . While </w:t>
      </w:r>
      <w:r w:rsidRPr="00E4555C">
        <w:rPr>
          <w:rFonts w:ascii="Arial" w:hAnsi="Arial" w:cs="Verdana"/>
          <w:bCs/>
          <w:sz w:val="22"/>
          <w:szCs w:val="22"/>
          <w:rPrChange w:id="140" w:author="2009 Kristen Harris" w:date="2009-09-13T16:21:00Z">
            <w:rPr>
              <w:rFonts w:ascii="Times" w:hAnsi="Times" w:cs="Verdana"/>
              <w:bCs/>
              <w:sz w:val="22"/>
              <w:szCs w:val="22"/>
            </w:rPr>
          </w:rPrChange>
        </w:rPr>
        <w:t xml:space="preserve">
manual reconstructions can serve as ‘gold’ standards for identifying and following structures accurately through serial sections, the specific placement of the traces on membrane boundaries is somewhat subjective, especially where membranes are obliquely sectioned. Manual traces are also subject to variations in hand movements that might accidently obscure the extracellular space. In addition, when objects are obliquely sectioned at 45 nm, the ECS is buried within the depth of the section. From a technical standpoint,
</w:t>
      </w:r>
      <w:r w:rsidRPr="00E4555C">
        <w:rPr>
          <w:rFonts w:ascii="Arial" w:hAnsi="Arial"/>
          <w:rPrChange w:id="141" w:author="2009 Kristen Harris" w:date="2009-09-13T16:21:00Z">
            <w:rPr>
              <w:rFonts w:ascii="Times" w:hAnsi="Times"/>
              <w:sz w:val="16"/>
              <w:szCs w:val="16"/>
            </w:rPr>
          </w:rPrChange>
        </w:rPr>
        <w:t xml:space="preserve"> ECS </w:t>
      </w:r>
      <w:r w:rsidR="00837148">
        <w:rPr>
          <w:rFonts w:ascii="Arial" w:hAnsi="Arial"/>
        </w:rPr>
        <w:t> might be </w:t>
      </w:r>
      <w:r w:rsidRPr="00E4555C">
        <w:rPr>
          <w:rFonts w:ascii="Arial" w:hAnsi="Arial"/>
          <w:rPrChange w:id="142" w:author="2009 Kristen Harris" w:date="2009-09-13T16:21:00Z">
            <w:rPr>
              <w:rFonts w:ascii="Times" w:hAnsi="Times"/>
              <w:sz w:val="16"/>
              <w:szCs w:val="16"/>
            </w:rPr>
          </w:rPrChange>
        </w:rPr>
        <w:t xml:space="preserve"> reduced by the dehydration steps needed for </w:t>
      </w:r>
      <w:proofErr w:type="spellStart"/>
      <w:r w:rsidRPr="00E4555C">
        <w:rPr>
          <w:rFonts w:ascii="Arial" w:hAnsi="Arial"/>
          <w:rPrChange w:id="143" w:author="2009 Kristen Harris" w:date="2009-09-13T16:21:00Z">
            <w:rPr>
              <w:rFonts w:ascii="Times" w:hAnsi="Times"/>
              <w:sz w:val="16"/>
              <w:szCs w:val="16"/>
            </w:rPr>
          </w:rPrChange>
        </w:rPr>
        <w:t> ultrastructural </w:t>
      </w:r>
      <w:proofErr w:type="spellEnd"/>
      <w:r w:rsidRPr="00E4555C">
        <w:rPr>
          <w:rFonts w:ascii="Arial" w:hAnsi="Arial"/>
          <w:rPrChange w:id="144" w:author="2009 Kristen Harris" w:date="2009-09-13T16:21:00Z">
            <w:rPr>
              <w:rFonts w:ascii="Times" w:hAnsi="Times"/>
              <w:sz w:val="16"/>
              <w:szCs w:val="16"/>
            </w:rPr>
          </w:rPrChange>
        </w:rPr>
        <w:t xml:space="preserve"> analyses </w:t>
      </w:r>
      <w:commentRangeStart w:id="145"/>
      <w:r w:rsidRPr="00E4555C">
        <w:rPr>
          <w:rFonts w:ascii="Arial" w:hAnsi="Arial"/>
          <w:rPrChange w:id="146" w:author="2009 Kristen Harris" w:date="2009-09-13T16:21:00Z">
            <w:rPr>
              <w:sz w:val="16"/>
              <w:szCs w:val="16"/>
            </w:rPr>
          </w:rPrChange>
        </w:rPr>
        <w:fldChar w:fldCharType="begin"/>
      </w:r>
      <w:r w:rsidRPr="00E4555C">
        <w:rPr>
          <w:rFonts w:ascii="Arial" w:hAnsi="Arial"/>
          <w:rPrChange w:id="147" w:author="2009 Kristen Harris" w:date="2009-09-13T16:21:00Z">
            <w:rPr>
              <w:sz w:val="16"/>
              <w:szCs w:val="16"/>
            </w:rPr>
          </w:rPrChange>
        </w:rPr>
        <w:instrText xml:space="preserve">
ADDIN EN.CITE &lt;EndNote&gt;&lt;Cite&gt;&lt;Author&gt;Thorne&lt;/Author&gt;&lt;Year&gt;2006&lt;/Year&gt;&lt;RecNum&gt;387&lt;/RecNum&gt;&lt;record&gt;&lt;rec-number&gt;387&lt;/rec-number&gt;&lt;foreign-keys&gt;&lt;key
app="EN"
db-id="pa5apx298vrd57e2s0qvrta2afwxp92z9exa"&gt;387&lt;/key&gt;&lt;/foreign-keys&gt;&lt;ref-type
name="Journal Article"&gt;17&lt;/ref-type&gt;&lt;contributors&gt;&lt;authors&gt;&lt;author&gt;Thorne,
R. G.&lt;/author&gt;&lt;author&gt;Nicholson, C.&lt;/author&gt;&lt;/authors&gt;&lt;/contributors&gt;&lt;titles&gt;&lt;title&gt;In vivo diffusion analysis with quantum dots and dextrans predicts the width of brain extracellular space.&lt;/title&gt;&lt;secondary-title&gt;Proc. Natl. Acad. Sci. USA&lt;/secondary-title&gt;&lt;/titles&gt;&lt;pages&gt;5567-72&lt;/pages&gt;&lt;volume&gt;103&lt;/volume&gt;&lt;number&gt;14&lt;/number&gt;&lt;dates&gt;&lt;year&gt;2006&lt;/year&gt;&lt;/dates&gt;&lt;urls&gt;&lt;/urls&gt;&lt;/record&gt;&lt;/Cite&gt;&lt;/EndNote&gt;
</w:instrText>
      </w:r>
      <w:r w:rsidRPr="00E4555C">
        <w:rPr>
          <w:rFonts w:ascii="Arial" w:hAnsi="Arial"/>
          <w:rPrChange w:id="148" w:author="2009 Kristen Harris" w:date="2009-09-13T16:21:00Z">
            <w:rPr>
              <w:sz w:val="16"/>
              <w:szCs w:val="16"/>
            </w:rPr>
          </w:rPrChange>
        </w:rPr>
        <w:fldChar w:fldCharType="separate"/>
      </w:r>
      <w:r w:rsidRPr="00E4555C">
        <w:rPr>
          <w:rFonts w:ascii="Arial" w:hAnsi="Arial"/>
          <w:rPrChange w:id="149" w:author="2009 Kristen Harris" w:date="2009-09-13T16:21:00Z">
            <w:rPr>
              <w:sz w:val="16"/>
              <w:szCs w:val="16"/>
            </w:rPr>
          </w:rPrChange>
        </w:rPr>
        <w:t> (Thorne and Nicholson, 2006) </w:t>
      </w:r>
      <w:r w:rsidRPr="00E4555C">
        <w:rPr>
          <w:rFonts w:ascii="Arial" w:hAnsi="Arial"/>
          <w:rPrChange w:id="150" w:author="2009 Kristen Harris" w:date="2009-09-13T16:21:00Z">
            <w:rPr>
              <w:sz w:val="16"/>
              <w:szCs w:val="16"/>
            </w:rPr>
          </w:rPrChange>
        </w:rPr>
        <w:fldChar w:fldCharType="end"/>
      </w:r>
      <w:r w:rsidRPr="00E4555C">
        <w:rPr>
          <w:rFonts w:ascii="Arial" w:hAnsi="Arial"/>
          <w:rPrChange w:id="151" w:author="2009 Kristen Harris" w:date="2009-09-13T16:21:00Z">
            <w:rPr>
              <w:sz w:val="16"/>
              <w:szCs w:val="16"/>
            </w:rPr>
          </w:rPrChange>
        </w:rPr>
        <w:t xml:space="preserve"> . </w:t>
      </w:r>
      <w:commentRangeEnd w:id="145"/>
      <w:r w:rsidRPr="00E4555C">
        <w:rPr>
          <w:rStyle w:val="CommentReference"/>
          <w:rFonts w:ascii="Arial" w:hAnsi="Arial"/>
          <w:lang w:val="ru-RU" w:eastAsia="ru-RU"/>
          <w:rPrChange w:id="152" w:author="2009 Kristen Harris" w:date="2009-09-13T16:21:00Z">
            <w:rPr>
              <w:rStyle w:val="CommentReference"/>
              <w:lang w:val="ru-RU" w:eastAsia="ru-RU"/>
            </w:rPr>
          </w:rPrChange>
        </w:rPr>
        <w:commentReference w:id="145"/>
      </w:r>
      <w:r w:rsidRPr="00E4555C">
        <w:rPr>
          <w:rFonts w:ascii="Arial" w:hAnsi="Arial"/>
          <w:rPrChange w:id="153" w:author="2009 Kristen Harris" w:date="2009-09-13T16:21:00Z">
            <w:rPr>
              <w:sz w:val="16"/>
              <w:szCs w:val="16"/>
            </w:rPr>
          </w:rPrChange>
        </w:rPr>
        <w:t xml:space="preserve">
Despite these caveats, the remaining amount of ECS corresponds well with the overall shrinkage of the tissue, suggesting that the objects themselves were not markedly shrunken or swollen, but rather might have moved closer to one another when part of the ECS
</w:t>
      </w:r>
      <w:commentRangeStart w:id="154"/>
      <w:r w:rsidRPr="00E4555C">
        <w:rPr>
          <w:rFonts w:ascii="Arial" w:hAnsi="Arial"/>
          <w:rPrChange w:id="155" w:author="2009 Kristen Harris" w:date="2009-09-13T16:21:00Z">
            <w:rPr>
              <w:sz w:val="16"/>
              <w:szCs w:val="16"/>
            </w:rPr>
          </w:rPrChange>
        </w:rPr>
        <w:t> was lost (Refs, see KH comments). </w:t>
      </w:r>
      <w:commentRangeEnd w:id="154"/>
      <w:r w:rsidRPr="00E4555C">
        <w:rPr>
          <w:rStyle w:val="CommentReference"/>
          <w:rFonts w:ascii="Arial" w:hAnsi="Arial"/>
          <w:lang w:val="ru-RU" w:eastAsia="ru-RU"/>
          <w:rPrChange w:id="156" w:author="2009 Kristen Harris" w:date="2009-09-13T16:21:00Z">
            <w:rPr>
              <w:rStyle w:val="CommentReference"/>
              <w:lang w:val="ru-RU" w:eastAsia="ru-RU"/>
            </w:rPr>
          </w:rPrChange>
        </w:rPr>
        <w:commentReference w:id="154"/>
      </w:r>
      <w:r w:rsidRPr="00E4555C">
        <w:rPr>
          <w:rFonts w:ascii="Arial" w:hAnsi="Arial"/>
          <w:rPrChange w:id="157" w:author="2009 Kristen Harris" w:date="2009-09-13T16:21:00Z">
            <w:rPr>
              <w:sz w:val="16"/>
              <w:szCs w:val="16"/>
            </w:rPr>
          </w:rPrChange>
        </w:rPr>
        <w:t xml:space="preserve">
It was impossible to determine whether the absolute volume of ECS changed locally; and hence we assumed it was uniform across these samples.
</w:t>
      </w:r>
    </w:p>
    <w:p w:rsidR="00CB109B" w:rsidRDefault="00CB109B" w:rsidP="0016121C">
      <w:pPr>
        <w:widowControl w:val="0"/>
        <w:autoSpaceDE w:val="0"/>
        <w:autoSpaceDN w:val="0"/>
        <w:adjustRightInd w:val="0"/>
        <w:spacing w:after="0"/>
        <w:rPr>
          <w:rFonts w:ascii="Arial" w:hAnsi="Arial" w:cs="Verdana"/>
          <w:b/>
          <w:bCs/>
          <w:sz w:val="22"/>
          <w:szCs w:val="22"/>
        </w:rPr>
      </w:pPr>
      <w:r>
        <w:rPr>
          <w:rFonts w:ascii="Arial" w:hAnsi="Arial" w:cs="Verdana"/>
          <w:b/>
          <w:bCs/>
          <w:sz w:val="22"/>
          <w:szCs w:val="22"/>
        </w:rPr>
        <w:t> DISCUSSION: </w:t>
      </w:r>
    </w:p>
    <w:p w:rsidR="00CB109B" w:rsidRDefault="00CB109B" w:rsidP="0016121C">
      <w:pPr>
        <w:widowControl w:val="0"/>
        <w:autoSpaceDE w:val="0"/>
        <w:autoSpaceDN w:val="0"/>
        <w:adjustRightInd w:val="0"/>
        <w:spacing w:after="0"/>
        <w:rPr>
          <w:rFonts w:ascii="Arial" w:hAnsi="Arial" w:cs="Verdana"/>
          <w:b/>
          <w:bCs/>
          <w:sz w:val="22"/>
          <w:szCs w:val="22"/>
        </w:rPr>
      </w:pPr>
    </w:p>
    <w:p w:rsidR="00321566" w:rsidRDefault="00CB109B" w:rsidP="0016121C">
      <w:pPr>
        <w:widowControl w:val="0"/>
        <w:autoSpaceDE w:val="0"/>
        <w:autoSpaceDN w:val="0"/>
        <w:adjustRightInd w:val="0"/>
        <w:spacing w:after="0"/>
        <w:rPr>
          <w:rFonts w:ascii="Arial" w:hAnsi="Arial" w:cs="Verdana"/>
          <w:bCs/>
          <w:sz w:val="22"/>
          <w:szCs w:val="22"/>
        </w:rPr>
      </w:pPr>
      <w:r>
        <w:rPr>
          <w:rFonts w:ascii="Arial" w:hAnsi="Arial" w:cs="Verdana"/>
          <w:bCs/>
          <w:sz w:val="22"/>
          <w:szCs w:val="22"/>
        </w:rPr>
        <w:t xml:space="preserve">
Our expectation is that these densely reconstructed volumes of
</w:t>
      </w:r>
      <w:proofErr w:type="spellStart"/>
      <w:r>
        <w:rPr>
          <w:rFonts w:ascii="Arial" w:hAnsi="Arial" w:cs="Verdana"/>
          <w:bCs/>
          <w:sz w:val="22"/>
          <w:szCs w:val="22"/>
        </w:rPr>
        <w:t> hippocampal </w:t>
      </w:r>
      <w:proofErr w:type="spellEnd"/>
      <w:r>
        <w:rPr>
          <w:rFonts w:ascii="Arial" w:hAnsi="Arial" w:cs="Verdana"/>
          <w:bCs/>
          <w:sz w:val="22"/>
          <w:szCs w:val="22"/>
        </w:rPr>
        <w:t xml:space="preserve"/>
      </w:r>
      <w:proofErr w:type="spellStart"/>
      <w:r>
        <w:rPr>
          <w:rFonts w:ascii="Arial" w:hAnsi="Arial" w:cs="Verdana"/>
          <w:bCs/>
          <w:sz w:val="22"/>
          <w:szCs w:val="22"/>
        </w:rPr>
        <w:t> neuropil </w:t>
      </w:r>
      <w:proofErr w:type="spellEnd"/>
      <w:r>
        <w:rPr>
          <w:rFonts w:ascii="Arial" w:hAnsi="Arial" w:cs="Verdana"/>
          <w:bCs/>
          <w:sz w:val="22"/>
          <w:szCs w:val="22"/>
        </w:rPr>
        <w:t xml:space="preserve">
will serve multiple purposes.  They provide a basis from which to test the validity of computer generated segmentations of the same tissue volume and to accurately identify objects located in them. As such, they should prove to facilitate improvement of segmentation tools to generate larger densely reconstructed volumes of neuropil. They provide images that can be further mined to ascertain the relative frequencies of various objects and the likelihood that particular
</w:t>
      </w:r>
    </w:p>
    <w:p w:rsidR="00321566" w:rsidRDefault="00321566" w:rsidP="0016121C">
      <w:pPr>
        <w:widowControl w:val="0"/>
        <w:autoSpaceDE w:val="0"/>
        <w:autoSpaceDN w:val="0"/>
        <w:adjustRightInd w:val="0"/>
        <w:spacing w:after="0"/>
        <w:rPr>
          <w:rFonts w:ascii="Arial" w:hAnsi="Arial" w:cs="Verdana"/>
          <w:bCs/>
          <w:sz w:val="22"/>
          <w:szCs w:val="22"/>
        </w:rPr>
      </w:pPr>
    </w:p>
    <w:p w:rsidR="0016121C" w:rsidRPr="00CB109B" w:rsidRDefault="0016121C" w:rsidP="0016121C">
      <w:pPr>
        <w:widowControl w:val="0"/>
        <w:autoSpaceDE w:val="0"/>
        <w:autoSpaceDN w:val="0"/>
        <w:adjustRightInd w:val="0"/>
        <w:spacing w:after="0"/>
        <w:rPr>
          <w:rFonts w:ascii="Arial" w:hAnsi="Arial" w:cs="Verdana"/>
          <w:bCs/>
          <w:sz w:val="22"/>
          <w:szCs w:val="22"/>
          <w:rPrChange w:id="158" w:author="2009 Kristen Harris" w:date="2009-09-13T16:21:00Z">
            <w:rPr>
              <w:rFonts w:ascii="Verdana" w:hAnsi="Verdana" w:cs="Verdana"/>
              <w:b/>
              <w:bCs/>
              <w:sz w:val="22"/>
              <w:szCs w:val="22"/>
            </w:rPr>
          </w:rPrChange>
        </w:rPr>
      </w:pPr>
    </w:p>
    <w:p w:rsidR="0016121C" w:rsidRPr="00E55483" w:rsidRDefault="00E4555C" w:rsidP="0016121C">
      <w:pPr>
        <w:widowControl w:val="0"/>
        <w:autoSpaceDE w:val="0"/>
        <w:autoSpaceDN w:val="0"/>
        <w:adjustRightInd w:val="0"/>
        <w:spacing w:after="0"/>
        <w:rPr>
          <w:rFonts w:ascii="Arial" w:hAnsi="Arial" w:cs="Verdana"/>
          <w:b/>
          <w:bCs/>
          <w:sz w:val="22"/>
          <w:szCs w:val="22"/>
          <w:rPrChange w:id="159" w:author="2009 Kristen Harris" w:date="2009-09-13T16:21:00Z">
            <w:rPr>
              <w:rFonts w:ascii="Verdana" w:hAnsi="Verdana" w:cs="Verdana"/>
              <w:b/>
              <w:bCs/>
              <w:sz w:val="22"/>
              <w:szCs w:val="22"/>
            </w:rPr>
          </w:rPrChange>
        </w:rPr>
      </w:pPr>
      <w:r w:rsidRPr="00E4555C">
        <w:rPr>
          <w:rFonts w:ascii="Arial" w:hAnsi="Arial" w:cs="Verdana"/>
          <w:b/>
          <w:bCs/>
          <w:sz w:val="22"/>
          <w:szCs w:val="22"/>
          <w:rPrChange w:id="160" w:author="2009 Kristen Harris" w:date="2009-09-13T16:21:00Z">
            <w:rPr>
              <w:rFonts w:ascii="Verdana" w:hAnsi="Verdana" w:cs="Verdana"/>
              <w:b/>
              <w:bCs/>
              <w:sz w:val="22"/>
              <w:szCs w:val="22"/>
            </w:rPr>
          </w:rPrChange>
        </w:rPr>
        <w:t> References: </w:t>
      </w:r>
    </w:p>
    <w:p w:rsidR="0016121C" w:rsidRPr="00E55483" w:rsidRDefault="0016121C" w:rsidP="0016121C">
      <w:pPr>
        <w:widowControl w:val="0"/>
        <w:autoSpaceDE w:val="0"/>
        <w:autoSpaceDN w:val="0"/>
        <w:adjustRightInd w:val="0"/>
        <w:spacing w:after="0"/>
        <w:jc w:val="right"/>
        <w:rPr>
          <w:rFonts w:ascii="Arial" w:hAnsi="Arial" w:cs="Verdana"/>
          <w:b/>
          <w:bCs/>
          <w:sz w:val="22"/>
          <w:szCs w:val="22"/>
          <w:rPrChange w:id="161" w:author="2009 Kristen Harris" w:date="2009-09-13T16:21:00Z">
            <w:rPr>
              <w:rFonts w:ascii="Verdana" w:hAnsi="Verdana" w:cs="Verdana"/>
              <w:b/>
              <w:bCs/>
              <w:sz w:val="22"/>
              <w:szCs w:val="22"/>
            </w:rPr>
          </w:rPrChange>
        </w:rPr>
      </w:pPr>
    </w:p>
    <w:p w:rsidR="0016121C" w:rsidRPr="00E55483" w:rsidRDefault="00E4555C" w:rsidP="0016121C">
      <w:pPr>
        <w:widowControl w:val="0"/>
        <w:autoSpaceDE w:val="0"/>
        <w:autoSpaceDN w:val="0"/>
        <w:adjustRightInd w:val="0"/>
        <w:spacing w:after="0"/>
        <w:jc w:val="right"/>
        <w:rPr>
          <w:rFonts w:ascii="Arial" w:hAnsi="Arial" w:cs="Verdana"/>
          <w:sz w:val="22"/>
          <w:szCs w:val="22"/>
          <w:rPrChange w:id="162" w:author="2009 Kristen Harris" w:date="2009-09-13T16:21:00Z">
            <w:rPr>
              <w:rFonts w:ascii="Verdana" w:hAnsi="Verdana" w:cs="Verdana"/>
              <w:sz w:val="22"/>
              <w:szCs w:val="22"/>
            </w:rPr>
          </w:rPrChange>
        </w:rPr>
      </w:pPr>
      <w:r w:rsidRPr="00E4555C">
        <w:rPr>
          <w:rFonts w:ascii="Arial" w:hAnsi="Arial" w:cs="Verdana"/>
          <w:b/>
          <w:bCs/>
          <w:sz w:val="22"/>
          <w:szCs w:val="22"/>
          <w:rPrChange w:id="163" w:author="2009 Kristen Harris" w:date="2009-09-13T16:21:00Z">
            <w:rPr>
              <w:rFonts w:ascii="Verdana" w:hAnsi="Verdana" w:cs="Verdana"/>
              <w:b/>
              <w:bCs/>
              <w:sz w:val="22"/>
              <w:szCs w:val="22"/>
            </w:rPr>
          </w:rPrChange>
        </w:rPr>
        <w:t xml:space="preserve"> 1: </w:t>
      </w:r>
      <w:r w:rsidRPr="00E4555C">
        <w:rPr>
          <w:rFonts w:ascii="Arial" w:hAnsi="Arial"/>
          <w:rPrChange w:id="164" w:author="2009 Kristen Harris" w:date="2009-09-13T16:21:00Z">
            <w:rPr>
              <w:sz w:val="16"/>
              <w:szCs w:val="16"/>
            </w:rPr>
          </w:rPrChange>
        </w:rPr>
        <w:fldChar w:fldCharType="begin"/>
      </w:r>
      <w:r w:rsidRPr="00E4555C">
        <w:rPr>
          <w:rFonts w:ascii="Arial" w:hAnsi="Arial"/>
          <w:rPrChange w:id="165" w:author="2009 Kristen Harris" w:date="2009-09-13T16:21:00Z">
            <w:rPr>
              <w:sz w:val="16"/>
              <w:szCs w:val="16"/>
            </w:rPr>
          </w:rPrChange>
        </w:rPr>
        <w:instrText> HYPERLINK "javascript:AL_get(this,%20'jour',%20'PLoS%20One.');"
</w:instrText>
      </w:r>
      <w:r w:rsidRPr="00E4555C">
        <w:rPr>
          <w:rFonts w:ascii="Arial" w:hAnsi="Arial"/>
          <w:rPrChange w:id="166" w:author="2009 Kristen Harris" w:date="2009-09-13T16:21:00Z">
            <w:rPr>
              <w:sz w:val="16"/>
              <w:szCs w:val="16"/>
            </w:rPr>
          </w:rPrChange>
        </w:rPr>
        <w:fldChar w:fldCharType="separate"/>
      </w:r>
      <w:proofErr w:type="spellStart"/>
      <w:r w:rsidRPr="00E4555C">
        <w:rPr>
          <w:rFonts w:ascii="Arial" w:hAnsi="Arial" w:cs="Verdana"/>
          <w:color w:val="0000E9"/>
          <w:sz w:val="22"/>
          <w:szCs w:val="22"/>
          <w:u w:val="single" w:color="0000E9"/>
          <w:rPrChange w:id="167" w:author="2009 Kristen Harris" w:date="2009-09-13T16:21:00Z">
            <w:rPr>
              <w:rFonts w:ascii="Verdana" w:hAnsi="Verdana" w:cs="Verdana"/>
              <w:color w:val="0000E9"/>
              <w:sz w:val="22"/>
              <w:szCs w:val="22"/>
              <w:u w:val="single" w:color="0000E9"/>
            </w:rPr>
          </w:rPrChange>
        </w:rPr>
        <w:t> PLoS </w:t>
      </w:r>
      <w:proofErr w:type="spellEnd"/>
      <w:r w:rsidRPr="00E4555C">
        <w:rPr>
          <w:rFonts w:ascii="Arial" w:hAnsi="Arial" w:cs="Verdana"/>
          <w:color w:val="0000E9"/>
          <w:sz w:val="22"/>
          <w:szCs w:val="22"/>
          <w:u w:val="single" w:color="0000E9"/>
          <w:rPrChange w:id="168" w:author="2009 Kristen Harris" w:date="2009-09-13T16:21:00Z">
            <w:rPr>
              <w:rFonts w:ascii="Verdana" w:hAnsi="Verdana" w:cs="Verdana"/>
              <w:color w:val="0000E9"/>
              <w:sz w:val="22"/>
              <w:szCs w:val="22"/>
              <w:u w:val="single" w:color="0000E9"/>
            </w:rPr>
          </w:rPrChange>
        </w:rPr>
        <w:t xml:space="preserve"> One. </w:t>
      </w:r>
      <w:r w:rsidRPr="00E4555C">
        <w:rPr>
          <w:rFonts w:ascii="Arial" w:hAnsi="Arial"/>
          <w:rPrChange w:id="169" w:author="2009 Kristen Harris" w:date="2009-09-13T16:21:00Z">
            <w:rPr>
              <w:sz w:val="16"/>
              <w:szCs w:val="16"/>
            </w:rPr>
          </w:rPrChange>
        </w:rPr>
        <w:fldChar w:fldCharType="end"/>
      </w:r>
      <w:r w:rsidRPr="00E4555C">
        <w:rPr>
          <w:rFonts w:ascii="Arial" w:hAnsi="Arial" w:cs="Verdana"/>
          <w:sz w:val="22"/>
          <w:szCs w:val="22"/>
          <w:rPrChange w:id="170" w:author="2009 Kristen Harris" w:date="2009-09-13T16:21:00Z">
            <w:rPr>
              <w:rFonts w:ascii="Verdana" w:hAnsi="Verdana" w:cs="Verdana"/>
              <w:sz w:val="22"/>
              <w:szCs w:val="22"/>
            </w:rPr>
          </w:rPrChange>
        </w:rPr>
        <w:t xml:space="preserve"> 2009 May 21 </w:t>
      </w:r>
      <w:proofErr w:type="gramStart"/>
      <w:r w:rsidRPr="00E4555C">
        <w:rPr>
          <w:rFonts w:ascii="Arial" w:hAnsi="Arial" w:cs="Verdana"/>
          <w:sz w:val="22"/>
          <w:szCs w:val="22"/>
          <w:rPrChange w:id="171" w:author="2009 Kristen Harris" w:date="2009-09-13T16:21:00Z">
            <w:rPr>
              <w:rFonts w:ascii="Verdana" w:hAnsi="Verdana" w:cs="Verdana"/>
              <w:sz w:val="22"/>
              <w:szCs w:val="22"/>
            </w:rPr>
          </w:rPrChange>
        </w:rPr>
        <w:t> ;4 </w:t>
      </w:r>
      <w:proofErr w:type="gramEnd"/>
      <w:r w:rsidRPr="00E4555C">
        <w:rPr>
          <w:rFonts w:ascii="Arial" w:hAnsi="Arial" w:cs="Verdana"/>
          <w:sz w:val="22"/>
          <w:szCs w:val="22"/>
          <w:rPrChange w:id="172" w:author="2009 Kristen Harris" w:date="2009-09-13T16:21:00Z">
            <w:rPr>
              <w:rFonts w:ascii="Verdana" w:hAnsi="Verdana" w:cs="Verdana"/>
              <w:sz w:val="22"/>
              <w:szCs w:val="22"/>
            </w:rPr>
          </w:rPrChange>
        </w:rPr>
        <w:t> (5):e5655. </w:t>
      </w:r>
    </w:p>
    <w:p w:rsidR="0016121C" w:rsidRPr="00E55483" w:rsidRDefault="00E4555C" w:rsidP="0016121C">
      <w:pPr>
        <w:widowControl w:val="0"/>
        <w:autoSpaceDE w:val="0"/>
        <w:autoSpaceDN w:val="0"/>
        <w:adjustRightInd w:val="0"/>
        <w:spacing w:after="0"/>
        <w:jc w:val="right"/>
        <w:rPr>
          <w:rFonts w:ascii="Arial" w:hAnsi="Arial" w:cs="Verdana"/>
          <w:rPrChange w:id="173" w:author="2009 Kristen Harris" w:date="2009-09-13T16:21:00Z">
            <w:rPr>
              <w:rFonts w:ascii="Verdana" w:hAnsi="Verdana" w:cs="Verdana"/>
            </w:rPr>
          </w:rPrChange>
        </w:rPr>
      </w:pPr>
      <w:r w:rsidRPr="00E4555C">
        <w:rPr>
          <w:rFonts w:ascii="Arial" w:hAnsi="Arial" w:cs="Verdana"/>
          <w:rPrChange w:id="174" w:author="2009 Kristen Harris" w:date="2009-09-13T16:21:00Z">
            <w:rPr>
              <w:rFonts w:ascii="Verdana" w:hAnsi="Verdana" w:cs="Verdana"/>
              <w:sz w:val="16"/>
              <w:szCs w:val="16"/>
            </w:rPr>
          </w:rPrChange>
        </w:rPr>
        <w:t xml:space="preserve"/>
      </w:r>
      <w:r w:rsidRPr="00E4555C">
        <w:rPr>
          <w:rFonts w:ascii="Arial" w:hAnsi="Arial"/>
          <w:rPrChange w:id="175" w:author="2009 Kristen Harris" w:date="2009-09-13T16:21:00Z">
            <w:rPr>
              <w:sz w:val="16"/>
              <w:szCs w:val="16"/>
            </w:rPr>
          </w:rPrChange>
        </w:rPr>
        <w:fldChar w:fldCharType="begin"/>
      </w:r>
      <w:r w:rsidRPr="00E4555C">
        <w:rPr>
          <w:rFonts w:ascii="Arial" w:hAnsi="Arial"/>
          <w:rPrChange w:id="176" w:author="2009 Kristen Harris" w:date="2009-09-13T16:21:00Z">
            <w:rPr>
              <w:sz w:val="16"/>
              <w:szCs w:val="16"/>
            </w:rPr>
          </w:rPrChange>
        </w:rPr>
        <w:instrText> HYPERLINK "javascript:PopUpMenu2_Set(Menu19479070);"
</w:instrText>
      </w:r>
      <w:r w:rsidRPr="00E4555C">
        <w:rPr>
          <w:rFonts w:ascii="Arial" w:hAnsi="Arial"/>
          <w:rPrChange w:id="177" w:author="2009 Kristen Harris" w:date="2009-09-13T16:21:00Z">
            <w:rPr>
              <w:sz w:val="16"/>
              <w:szCs w:val="16"/>
            </w:rPr>
          </w:rPrChange>
        </w:rPr>
        <w:fldChar w:fldCharType="separate"/>
      </w:r>
      <w:r w:rsidRPr="00E4555C">
        <w:rPr>
          <w:rFonts w:ascii="Arial" w:hAnsi="Arial" w:cs="Arial"/>
          <w:color w:val="285287"/>
          <w:rPrChange w:id="178" w:author="2009 Kristen Harris" w:date="2009-09-13T16:21:00Z">
            <w:rPr>
              <w:rFonts w:ascii="Arial" w:hAnsi="Arial" w:cs="Arial"/>
              <w:color w:val="285287"/>
              <w:sz w:val="16"/>
              <w:szCs w:val="16"/>
            </w:rPr>
          </w:rPrChange>
        </w:rPr>
        <w:t> Links </w:t>
      </w:r>
      <w:r w:rsidRPr="00E4555C">
        <w:rPr>
          <w:rFonts w:ascii="Arial" w:hAnsi="Arial"/>
          <w:rPrChange w:id="179" w:author="2009 Kristen Harris" w:date="2009-09-13T16:21:00Z">
            <w:rPr>
              <w:sz w:val="16"/>
              <w:szCs w:val="16"/>
            </w:rPr>
          </w:rPrChange>
        </w:rPr>
        <w:fldChar w:fldCharType="end"/>
      </w:r>
    </w:p>
    <w:p w:rsidR="0016121C" w:rsidRPr="00E55483" w:rsidRDefault="0016121C" w:rsidP="0016121C">
      <w:pPr>
        <w:widowControl w:val="0"/>
        <w:autoSpaceDE w:val="0"/>
        <w:autoSpaceDN w:val="0"/>
        <w:adjustRightInd w:val="0"/>
        <w:spacing w:after="0"/>
        <w:rPr>
          <w:rFonts w:ascii="Arial" w:hAnsi="Arial" w:cs="Verdana"/>
          <w:rPrChange w:id="180" w:author="2009 Kristen Harris" w:date="2009-09-13T16:21:00Z">
            <w:rPr>
              <w:rFonts w:ascii="Verdana" w:hAnsi="Verdana" w:cs="Verdana"/>
            </w:rPr>
          </w:rPrChange>
        </w:rPr>
      </w:pPr>
    </w:p>
    <w:p w:rsidR="0016121C" w:rsidRPr="00E55483" w:rsidRDefault="0016121C" w:rsidP="0016121C">
      <w:pPr>
        <w:widowControl w:val="0"/>
        <w:autoSpaceDE w:val="0"/>
        <w:autoSpaceDN w:val="0"/>
        <w:adjustRightInd w:val="0"/>
        <w:spacing w:after="220"/>
        <w:rPr>
          <w:rFonts w:ascii="Arial" w:hAnsi="Arial" w:cs="Arial"/>
          <w:b/>
          <w:bCs/>
          <w:sz w:val="22"/>
          <w:szCs w:val="22"/>
        </w:rPr>
      </w:pPr>
      <w:proofErr w:type="gramStart"/>
      <w:r w:rsidRPr="00E55483">
        <w:rPr>
          <w:rFonts w:ascii="Arial" w:hAnsi="Arial" w:cs="Arial"/>
          <w:b/>
          <w:bCs/>
          <w:sz w:val="22"/>
          <w:szCs w:val="22"/>
        </w:rPr>
        <w:t>
Semi-automated reconstruction of neural processes from large numbers of fluorescence images.
</w:t>
      </w:r>
      <w:proofErr w:type="gramEnd"/>
    </w:p>
    <w:p w:rsidR="0016121C" w:rsidRPr="00E55483" w:rsidRDefault="00E4555C" w:rsidP="0016121C">
      <w:pPr>
        <w:widowControl w:val="0"/>
        <w:autoSpaceDE w:val="0"/>
        <w:autoSpaceDN w:val="0"/>
        <w:adjustRightInd w:val="0"/>
        <w:spacing w:after="0"/>
        <w:rPr>
          <w:rFonts w:ascii="Arial" w:hAnsi="Arial" w:cs="Verdana"/>
          <w:sz w:val="22"/>
          <w:szCs w:val="22"/>
          <w:rPrChange w:id="181" w:author="2009 Kristen Harris" w:date="2009-09-13T16:21:00Z">
            <w:rPr>
              <w:rFonts w:ascii="Verdana" w:hAnsi="Verdana" w:cs="Verdana"/>
              <w:sz w:val="22"/>
              <w:szCs w:val="22"/>
            </w:rPr>
          </w:rPrChange>
        </w:rPr>
      </w:pPr>
      <w:r w:rsidRPr="00E4555C">
        <w:rPr>
          <w:rFonts w:ascii="Arial" w:hAnsi="Arial"/>
          <w:rPrChange w:id="182" w:author="2009 Kristen Harris" w:date="2009-09-13T16:21:00Z">
            <w:rPr>
              <w:sz w:val="16"/>
              <w:szCs w:val="16"/>
            </w:rPr>
          </w:rPrChange>
        </w:rPr>
        <w:fldChar w:fldCharType="begin"/>
      </w:r>
      <w:r w:rsidRPr="00E4555C">
        <w:rPr>
          <w:rFonts w:ascii="Arial" w:hAnsi="Arial"/>
          <w:rPrChange w:id="183" w:author="2009 Kristen Harris" w:date="2009-09-13T16:21:00Z">
            <w:rPr>
              <w:sz w:val="16"/>
              <w:szCs w:val="16"/>
            </w:rPr>
          </w:rPrChange>
        </w:rPr>
        <w:instrText>
HYPERLINK "http://www.ncbi.nlm.nih.gov/sites/entrez?Db=pubmed&amp;Cmd=Search&amp;Term=%22Lu%20J%22%5BAuthor%5D&amp;itool=EntrezSystem2.PEntrez.Pubmed.Pubmed_ResultsPanel.Pubmed_DiscoveryPanel.Pubmed_RVAbstractPlus"
</w:instrText>
      </w:r>
      <w:r w:rsidRPr="00E4555C">
        <w:rPr>
          <w:rFonts w:ascii="Arial" w:hAnsi="Arial"/>
          <w:rPrChange w:id="184" w:author="2009 Kristen Harris" w:date="2009-09-13T16:21:00Z">
            <w:rPr>
              <w:sz w:val="16"/>
              <w:szCs w:val="16"/>
            </w:rPr>
          </w:rPrChange>
        </w:rPr>
        <w:fldChar w:fldCharType="separate"/>
      </w:r>
      <w:r w:rsidRPr="00E4555C">
        <w:rPr>
          <w:rFonts w:ascii="Arial" w:hAnsi="Arial" w:cs="Verdana"/>
          <w:b/>
          <w:bCs/>
          <w:color w:val="0000E9"/>
          <w:sz w:val="22"/>
          <w:szCs w:val="22"/>
          <w:rPrChange w:id="185" w:author="2009 Kristen Harris" w:date="2009-09-13T16:21:00Z">
            <w:rPr>
              <w:rFonts w:ascii="Verdana" w:hAnsi="Verdana" w:cs="Verdana"/>
              <w:b/>
              <w:bCs/>
              <w:color w:val="0000E9"/>
              <w:sz w:val="22"/>
              <w:szCs w:val="22"/>
            </w:rPr>
          </w:rPrChange>
        </w:rPr>
        <w:t> Lu J </w:t>
      </w:r>
      <w:r w:rsidRPr="00E4555C">
        <w:rPr>
          <w:rFonts w:ascii="Arial" w:hAnsi="Arial"/>
          <w:rPrChange w:id="186" w:author="2009 Kristen Harris" w:date="2009-09-13T16:21:00Z">
            <w:rPr>
              <w:sz w:val="16"/>
              <w:szCs w:val="16"/>
            </w:rPr>
          </w:rPrChange>
        </w:rPr>
        <w:fldChar w:fldCharType="end"/>
      </w:r>
      <w:r w:rsidRPr="00E4555C">
        <w:rPr>
          <w:rFonts w:ascii="Arial" w:hAnsi="Arial" w:cs="Verdana"/>
          <w:sz w:val="22"/>
          <w:szCs w:val="22"/>
          <w:rPrChange w:id="187" w:author="2009 Kristen Harris" w:date="2009-09-13T16:21:00Z">
            <w:rPr>
              <w:rFonts w:ascii="Verdana" w:hAnsi="Verdana" w:cs="Verdana"/>
              <w:sz w:val="22"/>
              <w:szCs w:val="22"/>
            </w:rPr>
          </w:rPrChange>
        </w:rPr>
        <w:t xml:space="preserve"> , </w:t>
      </w:r>
      <w:r w:rsidRPr="00E4555C">
        <w:rPr>
          <w:rFonts w:ascii="Arial" w:hAnsi="Arial"/>
          <w:rPrChange w:id="188" w:author="2009 Kristen Harris" w:date="2009-09-13T16:21:00Z">
            <w:rPr>
              <w:sz w:val="16"/>
              <w:szCs w:val="16"/>
            </w:rPr>
          </w:rPrChange>
        </w:rPr>
        <w:fldChar w:fldCharType="begin"/>
      </w:r>
      <w:r w:rsidRPr="00E4555C">
        <w:rPr>
          <w:rFonts w:ascii="Arial" w:hAnsi="Arial"/>
          <w:rPrChange w:id="189" w:author="2009 Kristen Harris" w:date="2009-09-13T16:21:00Z">
            <w:rPr>
              <w:sz w:val="16"/>
              <w:szCs w:val="16"/>
            </w:rPr>
          </w:rPrChange>
        </w:rPr>
        <w:instrText>
HYPERLINK "http://www.ncbi.nlm.nih.gov/sites/entrez?Db=pubmed&amp;Cmd=Search&amp;Term=%22Fiala%20JC%22%5BAuthor%5D&amp;itool=EntrezSystem2.PEntrez.Pubmed.Pubmed_ResultsPanel.Pubmed_DiscoveryPanel.Pubmed_RVAbstractPlus"
</w:instrText>
      </w:r>
      <w:r w:rsidRPr="00E4555C">
        <w:rPr>
          <w:rFonts w:ascii="Arial" w:hAnsi="Arial"/>
          <w:rPrChange w:id="190" w:author="2009 Kristen Harris" w:date="2009-09-13T16:21:00Z">
            <w:rPr>
              <w:sz w:val="16"/>
              <w:szCs w:val="16"/>
            </w:rPr>
          </w:rPrChange>
        </w:rPr>
        <w:fldChar w:fldCharType="separate"/>
      </w:r>
      <w:proofErr w:type="spellStart"/>
      <w:r w:rsidRPr="00E4555C">
        <w:rPr>
          <w:rFonts w:ascii="Arial" w:hAnsi="Arial" w:cs="Verdana"/>
          <w:b/>
          <w:bCs/>
          <w:color w:val="0000E9"/>
          <w:sz w:val="22"/>
          <w:szCs w:val="22"/>
          <w:rPrChange w:id="191" w:author="2009 Kristen Harris" w:date="2009-09-13T16:21:00Z">
            <w:rPr>
              <w:rFonts w:ascii="Verdana" w:hAnsi="Verdana" w:cs="Verdana"/>
              <w:b/>
              <w:bCs/>
              <w:color w:val="0000E9"/>
              <w:sz w:val="22"/>
              <w:szCs w:val="22"/>
            </w:rPr>
          </w:rPrChange>
        </w:rPr>
        <w:t> Fiala </w:t>
      </w:r>
      <w:proofErr w:type="spellEnd"/>
      <w:r w:rsidRPr="00E4555C">
        <w:rPr>
          <w:rFonts w:ascii="Arial" w:hAnsi="Arial" w:cs="Verdana"/>
          <w:b/>
          <w:bCs/>
          <w:color w:val="0000E9"/>
          <w:sz w:val="22"/>
          <w:szCs w:val="22"/>
          <w:rPrChange w:id="192" w:author="2009 Kristen Harris" w:date="2009-09-13T16:21:00Z">
            <w:rPr>
              <w:rFonts w:ascii="Verdana" w:hAnsi="Verdana" w:cs="Verdana"/>
              <w:b/>
              <w:bCs/>
              <w:color w:val="0000E9"/>
              <w:sz w:val="22"/>
              <w:szCs w:val="22"/>
            </w:rPr>
          </w:rPrChange>
        </w:rPr>
        <w:t xml:space="preserve"> JC </w:t>
      </w:r>
      <w:r w:rsidRPr="00E4555C">
        <w:rPr>
          <w:rFonts w:ascii="Arial" w:hAnsi="Arial"/>
          <w:rPrChange w:id="193" w:author="2009 Kristen Harris" w:date="2009-09-13T16:21:00Z">
            <w:rPr>
              <w:sz w:val="16"/>
              <w:szCs w:val="16"/>
            </w:rPr>
          </w:rPrChange>
        </w:rPr>
        <w:fldChar w:fldCharType="end"/>
      </w:r>
      <w:r w:rsidRPr="00E4555C">
        <w:rPr>
          <w:rFonts w:ascii="Arial" w:hAnsi="Arial" w:cs="Verdana"/>
          <w:sz w:val="22"/>
          <w:szCs w:val="22"/>
          <w:rPrChange w:id="194" w:author="2009 Kristen Harris" w:date="2009-09-13T16:21:00Z">
            <w:rPr>
              <w:rFonts w:ascii="Verdana" w:hAnsi="Verdana" w:cs="Verdana"/>
              <w:sz w:val="22"/>
              <w:szCs w:val="22"/>
            </w:rPr>
          </w:rPrChange>
        </w:rPr>
        <w:t xml:space="preserve"> , </w:t>
      </w:r>
      <w:r w:rsidRPr="00E4555C">
        <w:rPr>
          <w:rFonts w:ascii="Arial" w:hAnsi="Arial"/>
          <w:rPrChange w:id="195" w:author="2009 Kristen Harris" w:date="2009-09-13T16:21:00Z">
            <w:rPr>
              <w:sz w:val="16"/>
              <w:szCs w:val="16"/>
            </w:rPr>
          </w:rPrChange>
        </w:rPr>
        <w:fldChar w:fldCharType="begin"/>
      </w:r>
      <w:r w:rsidRPr="00E4555C">
        <w:rPr>
          <w:rFonts w:ascii="Arial" w:hAnsi="Arial"/>
          <w:rPrChange w:id="196" w:author="2009 Kristen Harris" w:date="2009-09-13T16:21:00Z">
            <w:rPr>
              <w:sz w:val="16"/>
              <w:szCs w:val="16"/>
            </w:rPr>
          </w:rPrChange>
        </w:rPr>
        <w:instrText>
HYPERLINK "http://www.ncbi.nlm.nih.gov/sites/entrez?Db=pubmed&amp;Cmd=Search&amp;Term=%22Lichtman%20JW%22%5BAuthor%5D&amp;itool=EntrezSystem2.PEntrez.Pubmed.Pubmed_ResultsPanel.Pubmed_DiscoveryPanel.Pubmed_RVAbstractPlus"
</w:instrText>
      </w:r>
      <w:r w:rsidRPr="00E4555C">
        <w:rPr>
          <w:rFonts w:ascii="Arial" w:hAnsi="Arial"/>
          <w:rPrChange w:id="197" w:author="2009 Kristen Harris" w:date="2009-09-13T16:21:00Z">
            <w:rPr>
              <w:sz w:val="16"/>
              <w:szCs w:val="16"/>
            </w:rPr>
          </w:rPrChange>
        </w:rPr>
        <w:fldChar w:fldCharType="separate"/>
      </w:r>
      <w:proofErr w:type="spellStart"/>
      <w:r w:rsidRPr="00E4555C">
        <w:rPr>
          <w:rFonts w:ascii="Arial" w:hAnsi="Arial" w:cs="Verdana"/>
          <w:b/>
          <w:bCs/>
          <w:color w:val="0000E9"/>
          <w:sz w:val="22"/>
          <w:szCs w:val="22"/>
          <w:rPrChange w:id="198" w:author="2009 Kristen Harris" w:date="2009-09-13T16:21:00Z">
            <w:rPr>
              <w:rFonts w:ascii="Verdana" w:hAnsi="Verdana" w:cs="Verdana"/>
              <w:b/>
              <w:bCs/>
              <w:color w:val="0000E9"/>
              <w:sz w:val="22"/>
              <w:szCs w:val="22"/>
            </w:rPr>
          </w:rPrChange>
        </w:rPr>
        <w:t> Lichtman </w:t>
      </w:r>
      <w:proofErr w:type="spellEnd"/>
      <w:r w:rsidRPr="00E4555C">
        <w:rPr>
          <w:rFonts w:ascii="Arial" w:hAnsi="Arial" w:cs="Verdana"/>
          <w:b/>
          <w:bCs/>
          <w:color w:val="0000E9"/>
          <w:sz w:val="22"/>
          <w:szCs w:val="22"/>
          <w:rPrChange w:id="199" w:author="2009 Kristen Harris" w:date="2009-09-13T16:21:00Z">
            <w:rPr>
              <w:rFonts w:ascii="Verdana" w:hAnsi="Verdana" w:cs="Verdana"/>
              <w:b/>
              <w:bCs/>
              <w:color w:val="0000E9"/>
              <w:sz w:val="22"/>
              <w:szCs w:val="22"/>
            </w:rPr>
          </w:rPrChange>
        </w:rPr>
        <w:t xml:space="preserve"> JW </w:t>
      </w:r>
      <w:r w:rsidRPr="00E4555C">
        <w:rPr>
          <w:rFonts w:ascii="Arial" w:hAnsi="Arial"/>
          <w:rPrChange w:id="200" w:author="2009 Kristen Harris" w:date="2009-09-13T16:21:00Z">
            <w:rPr>
              <w:sz w:val="16"/>
              <w:szCs w:val="16"/>
            </w:rPr>
          </w:rPrChange>
        </w:rPr>
        <w:fldChar w:fldCharType="end"/>
      </w:r>
      <w:r w:rsidRPr="00E4555C">
        <w:rPr>
          <w:rFonts w:ascii="Arial" w:hAnsi="Arial" w:cs="Verdana"/>
          <w:sz w:val="22"/>
          <w:szCs w:val="22"/>
          <w:rPrChange w:id="201" w:author="2009 Kristen Harris" w:date="2009-09-13T16:21:00Z">
            <w:rPr>
              <w:rFonts w:ascii="Verdana" w:hAnsi="Verdana" w:cs="Verdana"/>
              <w:sz w:val="22"/>
              <w:szCs w:val="22"/>
            </w:rPr>
          </w:rPrChange>
        </w:rPr>
        <w:t> . </w:t>
      </w:r>
    </w:p>
    <w:p w:rsidR="0016121C" w:rsidRPr="00E55483" w:rsidRDefault="00E4555C" w:rsidP="0016121C">
      <w:pPr>
        <w:widowControl w:val="0"/>
        <w:autoSpaceDE w:val="0"/>
        <w:autoSpaceDN w:val="0"/>
        <w:adjustRightInd w:val="0"/>
        <w:spacing w:after="80" w:line="220" w:lineRule="atLeast"/>
        <w:ind w:left="80"/>
        <w:rPr>
          <w:rFonts w:ascii="Arial" w:hAnsi="Arial" w:cs="Verdana"/>
          <w:sz w:val="20"/>
          <w:szCs w:val="20"/>
          <w:rPrChange w:id="202" w:author="2009 Kristen Harris" w:date="2009-09-13T16:21:00Z">
            <w:rPr>
              <w:rFonts w:ascii="Verdana" w:hAnsi="Verdana" w:cs="Verdana"/>
              <w:sz w:val="20"/>
              <w:szCs w:val="20"/>
            </w:rPr>
          </w:rPrChange>
        </w:rPr>
      </w:pPr>
      <w:proofErr w:type="gramStart"/>
      <w:r w:rsidRPr="00E4555C">
        <w:rPr>
          <w:rFonts w:ascii="Arial" w:hAnsi="Arial" w:cs="Verdana"/>
          <w:sz w:val="20"/>
          <w:szCs w:val="20"/>
          <w:rPrChange w:id="203" w:author="2009 Kristen Harris" w:date="2009-09-13T16:21:00Z">
            <w:rPr>
              <w:rFonts w:ascii="Verdana" w:hAnsi="Verdana" w:cs="Verdana"/>
              <w:sz w:val="20"/>
              <w:szCs w:val="20"/>
            </w:rPr>
          </w:rPrChange>
        </w:rPr>
        <w:t>
Department of Molecular and Cellular Biology, Harvard University, Cambridge, Massachusetts, United States of America.
</w:t>
      </w:r>
      <w:proofErr w:type="gramEnd"/>
    </w:p>
    <w:p w:rsidR="0016121C" w:rsidRPr="00E55483" w:rsidRDefault="00E4555C" w:rsidP="0016121C">
      <w:pPr>
        <w:widowControl w:val="0"/>
        <w:autoSpaceDE w:val="0"/>
        <w:autoSpaceDN w:val="0"/>
        <w:adjustRightInd w:val="0"/>
        <w:spacing w:after="0" w:line="240" w:lineRule="atLeast"/>
        <w:ind w:left="100"/>
        <w:rPr>
          <w:rFonts w:ascii="Arial" w:hAnsi="Arial" w:cs="Verdana"/>
          <w:sz w:val="22"/>
          <w:szCs w:val="22"/>
          <w:rPrChange w:id="204" w:author="2009 Kristen Harris" w:date="2009-09-13T16:21:00Z">
            <w:rPr>
              <w:rFonts w:ascii="Verdana" w:hAnsi="Verdana" w:cs="Verdana"/>
              <w:sz w:val="22"/>
              <w:szCs w:val="22"/>
            </w:rPr>
          </w:rPrChange>
        </w:rPr>
      </w:pPr>
      <w:r w:rsidRPr="00E4555C">
        <w:rPr>
          <w:rFonts w:ascii="Arial" w:hAnsi="Arial" w:cs="Verdana"/>
          <w:sz w:val="22"/>
          <w:szCs w:val="22"/>
          <w:rPrChange w:id="205" w:author="2009 Kristen Harris" w:date="2009-09-13T16:21:00Z">
            <w:rPr>
              <w:rFonts w:ascii="Verdana" w:hAnsi="Verdana" w:cs="Verdana"/>
              <w:sz w:val="22"/>
              <w:szCs w:val="22"/>
            </w:rPr>
          </w:rPrChange>
        </w:rPr>
        <w:t xml:space="preserve"> We introduce a method for </w:t>
      </w:r>
      <w:proofErr w:type="gramStart"/>
      <w:r w:rsidRPr="00E4555C">
        <w:rPr>
          <w:rFonts w:ascii="Arial" w:hAnsi="Arial" w:cs="Verdana"/>
          <w:sz w:val="22"/>
          <w:szCs w:val="22"/>
          <w:rPrChange w:id="206" w:author="2009 Kristen Harris" w:date="2009-09-13T16:21:00Z">
            <w:rPr>
              <w:rFonts w:ascii="Verdana" w:hAnsi="Verdana" w:cs="Verdana"/>
              <w:sz w:val="22"/>
              <w:szCs w:val="22"/>
            </w:rPr>
          </w:rPrChange>
        </w:rPr>
        <w:t> large scale </w:t>
      </w:r>
      <w:proofErr w:type="gramEnd"/>
      <w:r w:rsidRPr="00E4555C">
        <w:rPr>
          <w:rFonts w:ascii="Arial" w:hAnsi="Arial" w:cs="Verdana"/>
          <w:sz w:val="22"/>
          <w:szCs w:val="22"/>
          <w:rPrChange w:id="207" w:author="2009 Kristen Harris" w:date="2009-09-13T16:21:00Z">
            <w:rPr>
              <w:rFonts w:ascii="Verdana" w:hAnsi="Verdana" w:cs="Verdana"/>
              <w:sz w:val="22"/>
              <w:szCs w:val="22"/>
            </w:rPr>
          </w:rPrChange>
        </w:rPr>
        <w:t xml:space="preserve">
reconstruction of complex bundles of neural processes from fluorescent image stacks. We imaged yellow fluorescent protein labeled axons that innervated a whole muscle, as well as dendrites in cerebral cortex, in transgenic mice, at the diffraction limit with a
</w:t>
      </w:r>
      <w:proofErr w:type="spellStart"/>
      <w:r w:rsidRPr="00E4555C">
        <w:rPr>
          <w:rFonts w:ascii="Arial" w:hAnsi="Arial" w:cs="Verdana"/>
          <w:sz w:val="22"/>
          <w:szCs w:val="22"/>
          <w:rPrChange w:id="208" w:author="2009 Kristen Harris" w:date="2009-09-13T16:21:00Z">
            <w:rPr>
              <w:rFonts w:ascii="Verdana" w:hAnsi="Verdana" w:cs="Verdana"/>
              <w:sz w:val="22"/>
              <w:szCs w:val="22"/>
            </w:rPr>
          </w:rPrChange>
        </w:rPr>
        <w:t> confocal </w:t>
      </w:r>
      <w:proofErr w:type="spellEnd"/>
      <w:r w:rsidRPr="00E4555C">
        <w:rPr>
          <w:rFonts w:ascii="Arial" w:hAnsi="Arial" w:cs="Verdana"/>
          <w:sz w:val="22"/>
          <w:szCs w:val="22"/>
          <w:rPrChange w:id="209" w:author="2009 Kristen Harris" w:date="2009-09-13T16:21:00Z">
            <w:rPr>
              <w:rFonts w:ascii="Verdana" w:hAnsi="Verdana" w:cs="Verdana"/>
              <w:sz w:val="22"/>
              <w:szCs w:val="22"/>
            </w:rPr>
          </w:rPrChange>
        </w:rPr>
        <w:t xml:space="preserve">
microscope. Each image stack was digitally re-sampled along an orientation such that the majority of axons appe
</w:t>
      </w:r>
      <w:r w:rsidR="00321566">
        <w:rPr>
          <w:rFonts w:ascii="Arial" w:hAnsi="Arial" w:cs="Verdana"/>
          <w:sz w:val="22"/>
          <w:szCs w:val="22"/>
        </w:rPr>
        <w:t> ared in cross-section. A region- </w:t>
      </w:r>
      <w:r w:rsidRPr="00E4555C">
        <w:rPr>
          <w:rFonts w:ascii="Arial" w:hAnsi="Arial" w:cs="Verdana"/>
          <w:sz w:val="22"/>
          <w:szCs w:val="22"/>
          <w:rPrChange w:id="210" w:author="2009 Kristen Harris" w:date="2009-09-13T16:21:00Z">
            <w:rPr>
              <w:rFonts w:ascii="Verdana" w:hAnsi="Verdana" w:cs="Verdana"/>
              <w:sz w:val="22"/>
              <w:szCs w:val="22"/>
            </w:rPr>
          </w:rPrChange>
        </w:rPr>
        <w:t xml:space="preserve">
growing algorithm was implemented in the open-source Reconstruct software and applied to the semi-automatic tracing of individual axons in three dimensions. The progression of region growing is constrained by user-specified criteria based on pixel values and object sizes, and the user has full control over the segmentation process. A full montage of reconstructed axons was assembled from the approximately 200 individually reconstructed stacks. Average reconstruction speed is approximately 0.5 mm per hour. We found an error rate in the automatic tracing mode of approximately 1 error per 250 um of axonal length. We demonstrated the capacity of the program by reconstructing the
</w:t>
      </w:r>
      <w:proofErr w:type="spellStart"/>
      <w:r w:rsidRPr="00E4555C">
        <w:rPr>
          <w:rFonts w:ascii="Arial" w:hAnsi="Arial" w:cs="Verdana"/>
          <w:sz w:val="22"/>
          <w:szCs w:val="22"/>
          <w:rPrChange w:id="211" w:author="2009 Kristen Harris" w:date="2009-09-13T16:21:00Z">
            <w:rPr>
              <w:rFonts w:ascii="Verdana" w:hAnsi="Verdana" w:cs="Verdana"/>
              <w:sz w:val="22"/>
              <w:szCs w:val="22"/>
            </w:rPr>
          </w:rPrChange>
        </w:rPr>
        <w:t> connectome </w:t>
      </w:r>
      <w:proofErr w:type="spellEnd"/>
      <w:r w:rsidRPr="00E4555C">
        <w:rPr>
          <w:rFonts w:ascii="Arial" w:hAnsi="Arial" w:cs="Verdana"/>
          <w:sz w:val="22"/>
          <w:szCs w:val="22"/>
          <w:rPrChange w:id="212" w:author="2009 Kristen Harris" w:date="2009-09-13T16:21:00Z">
            <w:rPr>
              <w:rFonts w:ascii="Verdana" w:hAnsi="Verdana" w:cs="Verdana"/>
              <w:sz w:val="22"/>
              <w:szCs w:val="22"/>
            </w:rPr>
          </w:rPrChange>
        </w:rPr>
        <w:t xml:space="preserve"> of motor axons in a small mouse muscle. </w:t>
      </w:r>
    </w:p>
    <w:p w:rsidR="0016121C" w:rsidRPr="00E55483" w:rsidRDefault="0016121C" w:rsidP="0016121C">
      <w:pPr>
        <w:widowControl w:val="0"/>
        <w:autoSpaceDE w:val="0"/>
        <w:autoSpaceDN w:val="0"/>
        <w:adjustRightInd w:val="0"/>
        <w:spacing w:after="180" w:line="220" w:lineRule="atLeast"/>
        <w:ind w:left="80"/>
        <w:rPr>
          <w:rFonts w:ascii="Arial" w:hAnsi="Arial" w:cs="Arial"/>
          <w:sz w:val="20"/>
          <w:szCs w:val="20"/>
        </w:rPr>
      </w:pPr>
      <w:r w:rsidRPr="00E55483">
        <w:rPr>
          <w:rFonts w:ascii="Arial" w:hAnsi="Arial" w:cs="Arial"/>
          <w:sz w:val="20"/>
          <w:szCs w:val="20"/>
        </w:rPr>
        <w:t> PMID: 19479070 [ </w:t>
      </w:r>
      <w:proofErr w:type="spellStart"/>
      <w:r w:rsidRPr="00E55483">
        <w:rPr>
          <w:rFonts w:ascii="Arial" w:hAnsi="Arial" w:cs="Arial"/>
          <w:sz w:val="20"/>
          <w:szCs w:val="20"/>
        </w:rPr>
        <w:t> PubMed </w:t>
      </w:r>
      <w:proofErr w:type="spellEnd"/>
      <w:r w:rsidRPr="00E55483">
        <w:rPr>
          <w:rFonts w:ascii="Arial" w:hAnsi="Arial" w:cs="Arial"/>
          <w:sz w:val="20"/>
          <w:szCs w:val="20"/>
        </w:rPr>
        <w:t xml:space="preserve"> - indexed for MEDLINE] </w:t>
      </w:r>
    </w:p>
    <w:p w:rsidR="0016121C" w:rsidRPr="00E55483" w:rsidRDefault="0016121C">
      <w:pPr>
        <w:rPr>
          <w:rFonts w:ascii="Arial" w:hAnsi="Arial"/>
          <w:color w:val="010000"/>
        </w:rPr>
      </w:pPr>
    </w:p>
    <w:p w:rsidR="0016121C" w:rsidRPr="00E55483" w:rsidRDefault="0016121C">
      <w:pPr>
        <w:rPr>
          <w:rFonts w:ascii="Arial" w:hAnsi="Arial"/>
          <w:color w:val="010000"/>
        </w:rPr>
      </w:pPr>
    </w:p>
    <w:p w:rsidR="008A4915" w:rsidRPr="00E55483" w:rsidRDefault="00E4555C">
      <w:pPr>
        <w:rPr>
          <w:rFonts w:ascii="Arial" w:hAnsi="Arial"/>
          <w:color w:val="010000"/>
        </w:rPr>
      </w:pPr>
      <w:proofErr w:type="spellStart"/>
      <w:r w:rsidRPr="00E4555C">
        <w:rPr>
          <w:rFonts w:ascii="Arial" w:hAnsi="Arial"/>
          <w:color w:val="010000"/>
          <w:rPrChange w:id="213" w:author="2009 Kristen Harris" w:date="2009-09-13T16:21:00Z">
            <w:rPr>
              <w:rFonts w:ascii="Arial" w:hAnsi="Arial"/>
              <w:color w:val="010000"/>
              <w:sz w:val="16"/>
              <w:szCs w:val="16"/>
            </w:rPr>
          </w:rPrChange>
        </w:rPr>
        <w:t> Neurite </w:t>
      </w:r>
      <w:proofErr w:type="spellEnd"/>
      <w:r w:rsidRPr="00E4555C">
        <w:rPr>
          <w:rFonts w:ascii="Arial" w:hAnsi="Arial"/>
          <w:color w:val="010000"/>
          <w:rPrChange w:id="214" w:author="2009 Kristen Harris" w:date="2009-09-13T16:21:00Z">
            <w:rPr>
              <w:rFonts w:ascii="Arial" w:hAnsi="Arial"/>
              <w:color w:val="010000"/>
              <w:sz w:val="16"/>
              <w:szCs w:val="16"/>
            </w:rPr>
          </w:rPrChange>
        </w:rPr>
        <w:t xml:space="preserve"> tracing can be viewed as a process of grouping image
</w:t>
      </w:r>
      <w:proofErr w:type="spellStart"/>
      <w:r w:rsidRPr="00E4555C">
        <w:rPr>
          <w:rFonts w:ascii="Arial" w:hAnsi="Arial"/>
          <w:color w:val="010000"/>
          <w:rPrChange w:id="215" w:author="2009 Kristen Harris" w:date="2009-09-13T16:21:00Z">
            <w:rPr>
              <w:rFonts w:ascii="Arial" w:hAnsi="Arial"/>
              <w:color w:val="010000"/>
              <w:sz w:val="16"/>
              <w:szCs w:val="16"/>
            </w:rPr>
          </w:rPrChange>
        </w:rPr>
        <w:t> voxels </w:t>
      </w:r>
      <w:proofErr w:type="spellEnd"/>
      <w:r w:rsidRPr="00E4555C">
        <w:rPr>
          <w:rFonts w:ascii="Arial" w:hAnsi="Arial"/>
          <w:color w:val="010000"/>
          <w:rPrChange w:id="216" w:author="2009 Kristen Harris" w:date="2009-09-13T16:21:00Z">
            <w:rPr>
              <w:rFonts w:ascii="Arial" w:hAnsi="Arial"/>
              <w:color w:val="010000"/>
              <w:sz w:val="16"/>
              <w:szCs w:val="16"/>
            </w:rPr>
          </w:rPrChange>
        </w:rPr>
        <w:t xml:space="preserve">
together into physically consistent objects. In previous work, this grouping has been accomplished using supervised learning methods based on
</w:t>
      </w:r>
      <w:proofErr w:type="spellStart"/>
      <w:r w:rsidRPr="00E4555C">
        <w:rPr>
          <w:rFonts w:ascii="Arial" w:hAnsi="Arial"/>
          <w:color w:val="010000"/>
          <w:rPrChange w:id="217" w:author="2009 Kristen Harris" w:date="2009-09-13T16:21:00Z">
            <w:rPr>
              <w:rFonts w:ascii="Arial" w:hAnsi="Arial"/>
              <w:color w:val="010000"/>
              <w:sz w:val="16"/>
              <w:szCs w:val="16"/>
            </w:rPr>
          </w:rPrChange>
        </w:rPr>
        <w:t> convolutional </w:t>
      </w:r>
      <w:proofErr w:type="spellEnd"/>
      <w:r w:rsidRPr="00E4555C">
        <w:rPr>
          <w:rFonts w:ascii="Arial" w:hAnsi="Arial"/>
          <w:color w:val="010000"/>
          <w:rPrChange w:id="218" w:author="2009 Kristen Harris" w:date="2009-09-13T16:21:00Z">
            <w:rPr>
              <w:rFonts w:ascii="Arial" w:hAnsi="Arial"/>
              <w:color w:val="010000"/>
              <w:sz w:val="16"/>
              <w:szCs w:val="16"/>
            </w:rPr>
          </w:rPrChange>
        </w:rPr>
        <w:t xml:space="preserve"> neural networks (Jain et al. 2007;  </w:t>
      </w:r>
      <w:proofErr w:type="spellStart"/>
      <w:r w:rsidRPr="00E4555C">
        <w:rPr>
          <w:rFonts w:ascii="Arial" w:hAnsi="Arial"/>
          <w:color w:val="010000"/>
          <w:rPrChange w:id="219" w:author="2009 Kristen Harris" w:date="2009-09-13T16:21:00Z">
            <w:rPr>
              <w:rFonts w:ascii="Arial" w:hAnsi="Arial"/>
              <w:color w:val="010000"/>
              <w:sz w:val="16"/>
              <w:szCs w:val="16"/>
            </w:rPr>
          </w:rPrChange>
        </w:rPr>
        <w:t> Turaga </w:t>
      </w:r>
      <w:proofErr w:type="spellEnd"/>
      <w:r w:rsidRPr="00E4555C">
        <w:rPr>
          <w:rFonts w:ascii="Arial" w:hAnsi="Arial"/>
          <w:color w:val="010000"/>
          <w:rPrChange w:id="220" w:author="2009 Kristen Harris" w:date="2009-09-13T16:21:00Z">
            <w:rPr>
              <w:rFonts w:ascii="Arial" w:hAnsi="Arial"/>
              <w:color w:val="010000"/>
              <w:sz w:val="16"/>
              <w:szCs w:val="16"/>
            </w:rPr>
          </w:rPrChange>
        </w:rPr>
        <w:t xml:space="preserve"> et al. 2009). </w:t>
      </w:r>
    </w:p>
    <w:p w:rsidR="008A4915" w:rsidRPr="00E55483" w:rsidRDefault="00E4555C">
      <w:pPr>
        <w:rPr>
          <w:rFonts w:ascii="Arial" w:hAnsi="Arial"/>
          <w:color w:val="010000"/>
        </w:rPr>
      </w:pPr>
      <w:r w:rsidRPr="00E4555C">
        <w:rPr>
          <w:rFonts w:ascii="Arial" w:hAnsi="Arial"/>
          <w:color w:val="010000"/>
          <w:rPrChange w:id="221" w:author="2009 Kristen Harris" w:date="2009-09-13T16:21:00Z">
            <w:rPr>
              <w:rFonts w:ascii="Arial" w:hAnsi="Arial"/>
              <w:color w:val="010000"/>
              <w:sz w:val="16"/>
              <w:szCs w:val="16"/>
            </w:rPr>
          </w:rPrChange>
        </w:rPr>
        <w:t xml:space="preserve"> Jain et al. 2007; </w:t>
      </w:r>
    </w:p>
    <w:p w:rsidR="008A4915" w:rsidRPr="00E55483" w:rsidRDefault="008A4915">
      <w:pPr>
        <w:rPr>
          <w:rFonts w:ascii="Arial" w:hAnsi="Arial"/>
          <w:color w:val="010000"/>
        </w:rPr>
      </w:pPr>
    </w:p>
    <w:p w:rsidR="008A4915" w:rsidRPr="00E55483" w:rsidRDefault="00E4555C">
      <w:pPr>
        <w:rPr>
          <w:rFonts w:ascii="Arial" w:hAnsi="Arial"/>
          <w:rPrChange w:id="222" w:author="2009 Kristen Harris" w:date="2009-09-13T16:21:00Z">
            <w:rPr/>
          </w:rPrChange>
        </w:rPr>
      </w:pPr>
      <w:proofErr w:type="spellStart"/>
      <w:r w:rsidRPr="00E4555C">
        <w:rPr>
          <w:rFonts w:ascii="Arial" w:hAnsi="Arial"/>
          <w:color w:val="010000"/>
          <w:rPrChange w:id="223" w:author="2009 Kristen Harris" w:date="2009-09-13T16:21:00Z">
            <w:rPr>
              <w:rFonts w:ascii="Arial" w:hAnsi="Arial"/>
              <w:color w:val="010000"/>
              <w:sz w:val="16"/>
              <w:szCs w:val="16"/>
            </w:rPr>
          </w:rPrChange>
        </w:rPr>
        <w:t> Turaga </w:t>
      </w:r>
      <w:proofErr w:type="spellEnd"/>
      <w:r w:rsidRPr="00E4555C">
        <w:rPr>
          <w:rFonts w:ascii="Arial" w:hAnsi="Arial"/>
          <w:color w:val="010000"/>
          <w:rPrChange w:id="224" w:author="2009 Kristen Harris" w:date="2009-09-13T16:21:00Z">
            <w:rPr>
              <w:rFonts w:ascii="Arial" w:hAnsi="Arial"/>
              <w:color w:val="010000"/>
              <w:sz w:val="16"/>
              <w:szCs w:val="16"/>
            </w:rPr>
          </w:rPrChange>
        </w:rPr>
        <w:t xml:space="preserve"> et al. 2009 </w:t>
      </w:r>
    </w:p>
    <w:sectPr w:rsidR="008A4915" w:rsidRPr="00E55483" w:rsidSect="008A4915">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9" w:author="2009 Kristen Harris" w:date="2009-09-13T16:15:00Z" w:initials="2H">
    <w:p w:rsidR="00EA30B2" w:rsidRDefault="00EA30B2">
      <w:pPr>
        <w:pStyle w:val="CommentText"/>
      </w:pPr>
      <w:r>
        <w:rPr>
          <w:rStyle w:val="CommentReference"/>
        </w:rPr>
        <w:annotationRef/>
      </w:r>
      <w:r>
        <w:t>
Check these for Vol 1 – was it at 6000x?  Series K24. Double check the rest.
</w:t>
      </w:r>
    </w:p>
  </w:comment>
  <w:comment w:id="74" w:author="2009 Kristen Harris" w:date="2009-09-13T17:41:00Z" w:initials="KH">
    <w:p w:rsidR="00EA30B2" w:rsidRPr="006E203D" w:rsidRDefault="00EA30B2" w:rsidP="000F14F0">
      <w:pPr>
        <w:pStyle w:val="CommentText"/>
        <w:rPr>
          <w:lang w:val="en-US"/>
        </w:rPr>
      </w:pPr>
      <w:r>
        <w:rPr>
          <w:rStyle w:val="CommentReference"/>
        </w:rPr>
        <w:annotationRef/>
      </w:r>
      <w:r w:rsidRPr="006E203D">
        <w:rPr>
          <w:lang w:val="en-US"/>
        </w:rPr>
        <w:t xml:space="preserve"> WD what is the number of </w:t>
      </w:r>
      <w:proofErr w:type="spellStart"/>
      <w:r w:rsidRPr="006E203D">
        <w:rPr>
          <w:lang w:val="en-US"/>
        </w:rPr>
        <w:t> glial </w:t>
      </w:r>
      <w:proofErr w:type="spellEnd"/>
      <w:r w:rsidRPr="006E203D">
        <w:rPr>
          <w:lang w:val="en-US"/>
        </w:rPr>
        <w:t xml:space="preserve"> processes? </w:t>
      </w:r>
    </w:p>
  </w:comment>
  <w:comment w:id="145" w:author="2009 Kristen Harris" w:date="2009-09-13T15:36:00Z" w:initials="KH">
    <w:p w:rsidR="00EA30B2" w:rsidRDefault="00EA30B2" w:rsidP="007A3B72">
      <w:pPr>
        <w:pStyle w:val="CommentText"/>
        <w:rPr>
          <w:lang w:val="en-US"/>
        </w:rPr>
      </w:pPr>
      <w:r>
        <w:rPr>
          <w:rStyle w:val="CommentReference"/>
        </w:rPr>
        <w:annotationRef/>
      </w:r>
      <w:r w:rsidRPr="006E203D">
        <w:rPr>
          <w:lang w:val="en-US"/>
        </w:rPr>
        <w:t xml:space="preserve"> WD It </w:t>
      </w:r>
      <w:proofErr w:type="gramStart"/>
      <w:r w:rsidRPr="006E203D">
        <w:rPr>
          <w:lang w:val="en-US"/>
        </w:rPr>
        <w:t> would , </w:t>
      </w:r>
      <w:proofErr w:type="gramEnd"/>
      <w:r w:rsidRPr="006E203D">
        <w:rPr>
          <w:lang w:val="en-US"/>
        </w:rPr>
        <w:t xml:space="preserve">
in fact, be very useful to have that number, precisely in order to compare it to other estimates of the extracellular volume fraction, e.g. in high pressure-frozen tissue.  Is, for example, the fractional swelling the same for axons and dendrites?
</w:t>
      </w:r>
      <w:r>
        <w:rPr>
          <w:lang w:val="en-US"/>
        </w:rPr>
        <w:t xml:space="preserve"/>
      </w:r>
    </w:p>
    <w:p w:rsidR="00EA30B2" w:rsidRPr="006E203D" w:rsidRDefault="00EA30B2" w:rsidP="007A3B72">
      <w:pPr>
        <w:pStyle w:val="CommentText"/>
        <w:rPr>
          <w:lang w:val="en-US"/>
        </w:rPr>
      </w:pPr>
    </w:p>
    <w:p w:rsidR="00EA30B2" w:rsidRPr="007645BE" w:rsidRDefault="00EA30B2" w:rsidP="007A3B72">
      <w:pPr>
        <w:pStyle w:val="CommentText"/>
        <w:rPr>
          <w:lang w:val="en-US"/>
        </w:rPr>
      </w:pPr>
      <w:r w:rsidRPr="007645BE">
        <w:rPr>
          <w:b/>
          <w:lang w:val="en-US"/>
        </w:rPr>
        <w:t xml:space="preserve"> KH Response to </w:t>
      </w:r>
      <w:proofErr w:type="spellStart"/>
      <w:r w:rsidRPr="007645BE">
        <w:rPr>
          <w:b/>
          <w:lang w:val="en-US"/>
        </w:rPr>
        <w:t> Denk </w:t>
      </w:r>
      <w:proofErr w:type="spellEnd"/>
      <w:r w:rsidRPr="007645BE">
        <w:rPr>
          <w:b/>
          <w:lang w:val="en-US"/>
        </w:rPr>
        <w:t> , </w:t>
      </w:r>
      <w:r>
        <w:rPr>
          <w:lang w:val="en-US"/>
        </w:rPr>
        <w:t xml:space="preserve">
dendrites and axons do not swell, ECS is lost and overall tissue shrinks by about the same fraction that
</w:t>
      </w:r>
      <w:r w:rsidRPr="006E203D">
        <w:rPr>
          <w:lang w:val="en-US"/>
        </w:rPr>
        <w:t>
(KH find the old JCN paper that shows shrinkage of about 12%; and also reference expectation that ECS is about 20% so that remaining 6-8% is consistent with its loss accounting for all of the shrinkage
</w:t>
      </w:r>
      <w:r>
        <w:rPr>
          <w:lang w:val="en-US"/>
        </w:rPr>
        <w:t xml:space="preserve">
.  I have revised the text and will add appropriate citations
</w:t>
      </w:r>
      <w:proofErr w:type="gramStart"/>
      <w:r>
        <w:rPr>
          <w:lang w:val="en-US"/>
        </w:rPr>
        <w:t> if  DC </w:t>
      </w:r>
      <w:proofErr w:type="gramEnd"/>
      <w:r>
        <w:rPr>
          <w:lang w:val="en-US"/>
        </w:rPr>
        <w:t xml:space="preserve"> and YM agree. </w:t>
      </w:r>
    </w:p>
  </w:comment>
  <w:comment w:id="154" w:author="2009 Kristen Harris" w:date="2009-09-13T15:36:00Z" w:initials="KH">
    <w:p w:rsidR="00EA30B2" w:rsidRPr="006E203D" w:rsidRDefault="00EA30B2" w:rsidP="007A3B72">
      <w:pPr>
        <w:pStyle w:val="CommentText"/>
        <w:rPr>
          <w:lang w:val="en-US"/>
        </w:rPr>
      </w:pPr>
      <w:r>
        <w:rPr>
          <w:rStyle w:val="CommentReference"/>
        </w:rPr>
        <w:annotationRef/>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F263E"/>
    <w:multiLevelType w:val="hybridMultilevel"/>
    <w:tmpl w:val="B4C8F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07D24"/>
    <w:multiLevelType w:val="hybridMultilevel"/>
    <w:tmpl w:val="1E54CE0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5"/>
  <w:embedSystemFonts/>
  <w:proofState w:spelling="clean" w:grammar="clean"/>
  <w:revisionView w:markup="0" w:insDel="0" w:formatting="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4915"/>
    <w:rsid w:val="00091CC1"/>
    <w:rsid w:val="000F14F0"/>
    <w:rsid w:val="00154DF7"/>
    <w:rsid w:val="0016121C"/>
    <w:rsid w:val="001C141D"/>
    <w:rsid w:val="00232764"/>
    <w:rsid w:val="00321566"/>
    <w:rsid w:val="003713CF"/>
    <w:rsid w:val="003A1B4C"/>
    <w:rsid w:val="00401C98"/>
    <w:rsid w:val="004770A2"/>
    <w:rsid w:val="004F71E9"/>
    <w:rsid w:val="0052265A"/>
    <w:rsid w:val="00536FC3"/>
    <w:rsid w:val="00560561"/>
    <w:rsid w:val="00647E5C"/>
    <w:rsid w:val="006952FC"/>
    <w:rsid w:val="006D570D"/>
    <w:rsid w:val="00743513"/>
    <w:rsid w:val="00754D0E"/>
    <w:rsid w:val="00767F0B"/>
    <w:rsid w:val="007A3B72"/>
    <w:rsid w:val="007F1163"/>
    <w:rsid w:val="00837148"/>
    <w:rsid w:val="00845EF6"/>
    <w:rsid w:val="008A4915"/>
    <w:rsid w:val="008D5574"/>
    <w:rsid w:val="00991343"/>
    <w:rsid w:val="00991815"/>
    <w:rsid w:val="00A04105"/>
    <w:rsid w:val="00A20CB8"/>
    <w:rsid w:val="00AC2C77"/>
    <w:rsid w:val="00C3510C"/>
    <w:rsid w:val="00C44244"/>
    <w:rsid w:val="00C44C09"/>
    <w:rsid w:val="00CB109B"/>
    <w:rsid w:val="00D1462D"/>
    <w:rsid w:val="00D42B22"/>
    <w:rsid w:val="00DD7649"/>
    <w:rsid w:val="00E4555C"/>
    <w:rsid w:val="00E55483"/>
    <w:rsid w:val="00EA30B2"/>
  </w:rsids>
  <m:mathPr>
    <m:mathFont m:val="AdvTT4e89fb21"/>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CC6192"/>
  </w:style>
  <w:style w:type="paragraph" w:styleId="Heading1">
    <w:name w:val="heading 1"/>
    <w:basedOn w:val="Normal"/>
    <w:next w:val="Normal"/>
    <w:link w:val="Heading1Char"/>
    <w:qFormat/>
    <w:rsid w:val="007A3B72"/>
    <w:pPr>
      <w:keepNext/>
      <w:spacing w:before="240" w:after="60"/>
      <w:outlineLvl w:val="0"/>
    </w:pPr>
    <w:rPr>
      <w:rFonts w:ascii="Cambria" w:eastAsia="Times New Roman" w:hAnsi="Cambria" w:cs="Times New Roman"/>
      <w:b/>
      <w:bCs/>
      <w:kern w:val="32"/>
      <w:sz w:val="32"/>
      <w:szCs w:val="32"/>
      <w:lang w:val="ru-RU" w:eastAsia="ru-RU"/>
    </w:rPr>
  </w:style>
  <w:style w:type="paragraph" w:styleId="Heading2">
    <w:name w:val="heading 2"/>
    <w:basedOn w:val="Normal"/>
    <w:next w:val="Normal"/>
    <w:link w:val="Heading2Char"/>
    <w:qFormat/>
    <w:rsid w:val="007A3B72"/>
    <w:pPr>
      <w:keepNext/>
      <w:spacing w:before="240" w:after="60"/>
      <w:ind w:firstLine="720"/>
      <w:outlineLvl w:val="1"/>
    </w:pPr>
    <w:rPr>
      <w:rFonts w:ascii="Arial" w:eastAsia="Times New Roman" w:hAnsi="Arial" w:cs="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A3B72"/>
    <w:rPr>
      <w:rFonts w:ascii="Cambria" w:eastAsia="Times New Roman" w:hAnsi="Cambria" w:cs="Times New Roman"/>
      <w:b/>
      <w:bCs/>
      <w:kern w:val="32"/>
      <w:sz w:val="32"/>
      <w:szCs w:val="32"/>
      <w:lang w:val="ru-RU" w:eastAsia="ru-RU"/>
    </w:rPr>
  </w:style>
  <w:style w:type="character" w:customStyle="1" w:styleId="Heading2Char">
    <w:name w:val="Heading 2 Char"/>
    <w:basedOn w:val="DefaultParagraphFont"/>
    <w:link w:val="Heading2"/>
    <w:rsid w:val="007A3B72"/>
    <w:rPr>
      <w:rFonts w:ascii="Arial" w:eastAsia="Times New Roman" w:hAnsi="Arial" w:cs="Arial"/>
      <w:b/>
      <w:bCs/>
      <w:i/>
      <w:iCs/>
      <w:sz w:val="28"/>
      <w:szCs w:val="28"/>
    </w:rPr>
  </w:style>
  <w:style w:type="character" w:styleId="BookTitle">
    <w:name w:val="Book Title"/>
    <w:basedOn w:val="booktitle0"/>
    <w:qFormat/>
    <w:rsid w:val="007A3B72"/>
    <w:rPr>
      <w:rFonts w:ascii="Arial" w:hAnsi="Arial"/>
      <w:b/>
      <w:bCs/>
      <w:smallCaps/>
      <w:sz w:val="24"/>
      <w:szCs w:val="24"/>
      <w:lang w:val="en-US"/>
    </w:rPr>
  </w:style>
  <w:style w:type="character" w:customStyle="1" w:styleId="booktitle0">
    <w:name w:val="booktitle"/>
    <w:basedOn w:val="DefaultParagraphFont"/>
    <w:rsid w:val="007A3B72"/>
    <w:rPr>
      <w:b/>
      <w:bCs/>
      <w:smallCaps/>
      <w:spacing w:val="5"/>
    </w:rPr>
  </w:style>
  <w:style w:type="character" w:styleId="Emphasis">
    <w:name w:val="Emphasis"/>
    <w:basedOn w:val="DefaultParagraphFont"/>
    <w:qFormat/>
    <w:rsid w:val="007A3B72"/>
    <w:rPr>
      <w:rFonts w:ascii="Arial" w:hAnsi="Arial"/>
      <w:i/>
      <w:iCs/>
    </w:rPr>
  </w:style>
  <w:style w:type="character" w:styleId="Hyperlink">
    <w:name w:val="Hyperlink"/>
    <w:basedOn w:val="DefaultParagraphFont"/>
    <w:rsid w:val="007A3B72"/>
    <w:rPr>
      <w:color w:val="0000FF"/>
      <w:u w:val="single"/>
    </w:rPr>
  </w:style>
  <w:style w:type="character" w:styleId="CommentReference">
    <w:name w:val="annotation reference"/>
    <w:basedOn w:val="DefaultParagraphFont"/>
    <w:semiHidden/>
    <w:rsid w:val="007A3B72"/>
    <w:rPr>
      <w:sz w:val="16"/>
      <w:szCs w:val="16"/>
    </w:rPr>
  </w:style>
  <w:style w:type="paragraph" w:styleId="CommentText">
    <w:name w:val="annotation text"/>
    <w:basedOn w:val="Normal"/>
    <w:link w:val="CommentTextChar"/>
    <w:semiHidden/>
    <w:rsid w:val="007A3B72"/>
    <w:pPr>
      <w:spacing w:after="0"/>
      <w:ind w:firstLine="360"/>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semiHidden/>
    <w:rsid w:val="007A3B72"/>
    <w:rPr>
      <w:rFonts w:ascii="Times New Roman" w:eastAsia="Times New Roman" w:hAnsi="Times New Roman" w:cs="Times New Roman"/>
      <w:sz w:val="20"/>
      <w:szCs w:val="20"/>
      <w:lang w:val="ru-RU" w:eastAsia="ru-RU"/>
    </w:rPr>
  </w:style>
  <w:style w:type="paragraph" w:styleId="BalloonText">
    <w:name w:val="Balloon Text"/>
    <w:basedOn w:val="Normal"/>
    <w:link w:val="BalloonTextChar"/>
    <w:semiHidden/>
    <w:rsid w:val="007A3B72"/>
    <w:pPr>
      <w:spacing w:after="0"/>
      <w:ind w:firstLine="720"/>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A3B72"/>
    <w:rPr>
      <w:rFonts w:ascii="Tahoma" w:eastAsia="Times New Roman" w:hAnsi="Tahoma" w:cs="Tahoma"/>
      <w:sz w:val="16"/>
      <w:szCs w:val="16"/>
    </w:rPr>
  </w:style>
  <w:style w:type="character" w:styleId="Strong">
    <w:name w:val="Strong"/>
    <w:basedOn w:val="Heading1Char"/>
    <w:qFormat/>
    <w:rsid w:val="007A3B72"/>
    <w:rPr>
      <w:rFonts w:ascii="Arial" w:hAnsi="Arial" w:cs="Arial"/>
      <w:b w:val="0"/>
      <w:bCs/>
      <w:i/>
      <w:kern w:val="32"/>
      <w:sz w:val="22"/>
      <w:lang w:val="ru-RU" w:eastAsia="ru-RU"/>
    </w:rPr>
  </w:style>
  <w:style w:type="character" w:customStyle="1" w:styleId="CommentSubjectChar">
    <w:name w:val="Comment Subject Char"/>
    <w:basedOn w:val="CommentTextChar"/>
    <w:link w:val="CommentSubject"/>
    <w:semiHidden/>
    <w:rsid w:val="007A3B72"/>
    <w:rPr>
      <w:b/>
      <w:bCs/>
    </w:rPr>
  </w:style>
  <w:style w:type="paragraph" w:styleId="CommentSubject">
    <w:name w:val="annotation subject"/>
    <w:basedOn w:val="CommentText"/>
    <w:next w:val="CommentText"/>
    <w:link w:val="CommentSubjectChar"/>
    <w:semiHidden/>
    <w:rsid w:val="007A3B72"/>
    <w:pPr>
      <w:ind w:firstLine="0"/>
    </w:pPr>
    <w:rPr>
      <w:b/>
      <w:bCs/>
      <w:lang w:val="en-US" w:eastAsia="en-US"/>
    </w:rPr>
  </w:style>
  <w:style w:type="paragraph" w:styleId="PlainText">
    <w:name w:val="Plain Text"/>
    <w:basedOn w:val="Normal"/>
    <w:link w:val="PlainTextChar"/>
    <w:unhideWhenUsed/>
    <w:rsid w:val="007A3B72"/>
    <w:pPr>
      <w:spacing w:after="0"/>
      <w:ind w:firstLine="720"/>
    </w:pPr>
    <w:rPr>
      <w:rFonts w:ascii="Consolas" w:eastAsia="Calibri" w:hAnsi="Consolas" w:cs="Times New Roman"/>
      <w:sz w:val="21"/>
      <w:szCs w:val="21"/>
    </w:rPr>
  </w:style>
  <w:style w:type="character" w:customStyle="1" w:styleId="PlainTextChar">
    <w:name w:val="Plain Text Char"/>
    <w:basedOn w:val="DefaultParagraphFont"/>
    <w:link w:val="PlainText"/>
    <w:rsid w:val="007A3B72"/>
    <w:rPr>
      <w:rFonts w:ascii="Consolas" w:eastAsia="Calibri" w:hAnsi="Consolas" w:cs="Times New Roman"/>
      <w:sz w:val="21"/>
      <w:szCs w:val="21"/>
    </w:rPr>
  </w:style>
  <w:style w:type="paragraph" w:styleId="ListParagraph">
    <w:name w:val="List Paragraph"/>
    <w:basedOn w:val="Normal"/>
    <w:qFormat/>
    <w:rsid w:val="007A3B72"/>
    <w:pPr>
      <w:spacing w:after="0"/>
      <w:ind w:left="720" w:firstLine="360"/>
      <w:contextualSpacing/>
    </w:pPr>
    <w:rPr>
      <w:rFonts w:ascii="Times New Roman" w:eastAsia="Times New Roman" w:hAnsi="Times New Roman" w:cs="Times New Roman"/>
      <w:lang w:val="ru-RU" w:eastAsia="ru-RU"/>
    </w:rPr>
  </w:style>
  <w:style w:type="paragraph" w:styleId="Footer">
    <w:name w:val="footer"/>
    <w:basedOn w:val="Normal"/>
    <w:link w:val="FooterChar"/>
    <w:rsid w:val="007A3B72"/>
    <w:pPr>
      <w:tabs>
        <w:tab w:val="center" w:pos="4320"/>
        <w:tab w:val="right" w:pos="8640"/>
      </w:tabs>
      <w:spacing w:after="0"/>
      <w:ind w:firstLine="720"/>
    </w:pPr>
    <w:rPr>
      <w:rFonts w:ascii="Times New Roman" w:eastAsia="Times New Roman" w:hAnsi="Times New Roman" w:cs="Times New Roman"/>
    </w:rPr>
  </w:style>
  <w:style w:type="character" w:customStyle="1" w:styleId="FooterChar">
    <w:name w:val="Footer Char"/>
    <w:basedOn w:val="DefaultParagraphFont"/>
    <w:link w:val="Footer"/>
    <w:rsid w:val="007A3B72"/>
    <w:rPr>
      <w:rFonts w:ascii="Times New Roman" w:eastAsia="Times New Roman" w:hAnsi="Times New Roman" w:cs="Times New Roman"/>
    </w:rPr>
  </w:style>
  <w:style w:type="character" w:styleId="PageNumber">
    <w:name w:val="page number"/>
    <w:basedOn w:val="DefaultParagraphFont"/>
    <w:rsid w:val="007A3B72"/>
  </w:style>
  <w:style w:type="paragraph" w:styleId="NormalWeb">
    <w:name w:val="Normal (Web)"/>
    <w:basedOn w:val="Normal"/>
    <w:uiPriority w:val="99"/>
    <w:unhideWhenUsed/>
    <w:rsid w:val="007A3B72"/>
    <w:pPr>
      <w:spacing w:before="100" w:beforeAutospacing="1" w:after="100" w:afterAutospacing="1"/>
      <w:ind w:firstLine="720"/>
    </w:pPr>
    <w:rPr>
      <w:rFonts w:ascii="Times New Roman" w:eastAsia="Times New Roman" w:hAnsi="Times New Roman" w:cs="Times New Roman"/>
    </w:rPr>
  </w:style>
  <w:style w:type="paragraph" w:styleId="Caption">
    <w:name w:val="caption"/>
    <w:basedOn w:val="Normal"/>
    <w:next w:val="Normal"/>
    <w:qFormat/>
    <w:rsid w:val="007A3B72"/>
    <w:pPr>
      <w:spacing w:after="0"/>
      <w:ind w:firstLine="720"/>
    </w:pPr>
    <w:rPr>
      <w:rFonts w:ascii="Times New Roman" w:eastAsia="Times New Roman" w:hAnsi="Times New Roman" w:cs="Times New Roman"/>
      <w:b/>
      <w:bCs/>
      <w:sz w:val="20"/>
      <w:szCs w:val="20"/>
    </w:rPr>
  </w:style>
  <w:style w:type="paragraph" w:styleId="FootnoteText">
    <w:name w:val="footnote text"/>
    <w:basedOn w:val="Normal"/>
    <w:link w:val="FootnoteTextChar"/>
    <w:semiHidden/>
    <w:rsid w:val="007A3B72"/>
    <w:pPr>
      <w:spacing w:after="0"/>
      <w:ind w:firstLine="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A3B72"/>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A3B72"/>
    <w:rPr>
      <w:rFonts w:ascii="Times New Roman" w:eastAsia="Times New Roman" w:hAnsi="Times New Roman" w:cs="Times New Roman"/>
      <w:sz w:val="20"/>
      <w:szCs w:val="20"/>
    </w:rPr>
  </w:style>
  <w:style w:type="paragraph" w:styleId="EndnoteText">
    <w:name w:val="endnote text"/>
    <w:basedOn w:val="Normal"/>
    <w:link w:val="EndnoteTextChar"/>
    <w:semiHidden/>
    <w:rsid w:val="007A3B72"/>
    <w:pPr>
      <w:spacing w:after="0"/>
      <w:ind w:firstLine="720"/>
    </w:pPr>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7A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2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3B72"/>
    <w:rPr>
      <w:rFonts w:ascii="Courier New" w:eastAsia="Times New Roman" w:hAnsi="Courier New" w:cs="Courier New"/>
      <w:sz w:val="20"/>
      <w:szCs w:val="20"/>
    </w:rPr>
  </w:style>
  <w:style w:type="paragraph" w:styleId="NoSpacing">
    <w:name w:val="No Spacing"/>
    <w:qFormat/>
    <w:rsid w:val="007A3B72"/>
    <w:pPr>
      <w:spacing w:after="0"/>
    </w:pPr>
    <w:rPr>
      <w:rFonts w:ascii="Times New Roman" w:eastAsia="Times New Roman" w:hAnsi="Times New Roman" w:cs="Times New Roman"/>
    </w:rPr>
  </w:style>
  <w:style w:type="paragraph" w:styleId="Header">
    <w:name w:val="header"/>
    <w:basedOn w:val="Normal"/>
    <w:link w:val="HeaderChar"/>
    <w:rsid w:val="007A3B72"/>
    <w:pPr>
      <w:tabs>
        <w:tab w:val="center" w:pos="4320"/>
        <w:tab w:val="right" w:pos="8640"/>
      </w:tabs>
      <w:spacing w:after="0"/>
      <w:ind w:firstLine="720"/>
    </w:pPr>
    <w:rPr>
      <w:rFonts w:ascii="Times New Roman" w:eastAsia="Times New Roman" w:hAnsi="Times New Roman" w:cs="Times New Roman"/>
    </w:rPr>
  </w:style>
  <w:style w:type="character" w:customStyle="1" w:styleId="HeaderChar">
    <w:name w:val="Header Char"/>
    <w:basedOn w:val="DefaultParagraphFont"/>
    <w:link w:val="Header"/>
    <w:rsid w:val="007A3B72"/>
    <w:rPr>
      <w:rFonts w:ascii="Times New Roman" w:eastAsia="Times New Roman" w:hAnsi="Times New Roman" w:cs="Times New Roman"/>
    </w:rPr>
  </w:style>
  <w:style w:type="paragraph" w:styleId="Title">
    <w:name w:val="Title"/>
    <w:basedOn w:val="Normal"/>
    <w:next w:val="Normal"/>
    <w:link w:val="TitleChar"/>
    <w:qFormat/>
    <w:rsid w:val="007A3B72"/>
    <w:pPr>
      <w:spacing w:before="240" w:after="60"/>
      <w:jc w:val="center"/>
      <w:outlineLvl w:val="0"/>
    </w:pPr>
    <w:rPr>
      <w:rFonts w:ascii="Cambria" w:eastAsia="Times New Roman" w:hAnsi="Cambria" w:cs="Times New Roman"/>
      <w:b/>
      <w:bCs/>
      <w:kern w:val="28"/>
      <w:szCs w:val="32"/>
    </w:rPr>
  </w:style>
  <w:style w:type="character" w:customStyle="1" w:styleId="TitleChar">
    <w:name w:val="Title Char"/>
    <w:basedOn w:val="DefaultParagraphFont"/>
    <w:link w:val="Title"/>
    <w:rsid w:val="007A3B72"/>
    <w:rPr>
      <w:rFonts w:ascii="Cambria" w:eastAsia="Times New Roman" w:hAnsi="Cambria" w:cs="Times New Roman"/>
      <w:b/>
      <w:bCs/>
      <w:kern w:val="28"/>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ynapses.clm.utexa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2992</Words>
  <Characters>17059</Characters>
  <Application>Microsoft Macintosh Word</Application>
  <DocSecurity>0</DocSecurity>
  <Lines>142</Lines>
  <Paragraphs>34</Paragraphs>
  <ScaleCrop>false</ScaleCrop>
  <Company>Center for Learning and Memory UT Austin</Company>
  <LinksUpToDate>false</LinksUpToDate>
  <CharactersWithSpaces>20949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 Kristen Harris</dc:creator>
  <cp:keywords/>
  <cp:lastModifiedBy>2009 Kristen Harris</cp:lastModifiedBy>
  <cp:revision>8</cp:revision>
  <dcterms:created xsi:type="dcterms:W3CDTF">2009-09-11T15:11:00Z</dcterms:created>
  <dcterms:modified xsi:type="dcterms:W3CDTF">2010-02-26T13:09:00Z</dcterms:modified>
</cp:coreProperties>
</file>

<file path=test.orig/[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test.orig/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test.orig/docProps/app.xml><?xml version="1.0" encoding="utf-8"?>
<Properties xmlns="http://schemas.openxmlformats.org/officeDocument/2006/extended-properties" xmlns:vt="http://schemas.openxmlformats.org/officeDocument/2006/docPropsVTypes">
  <Template>Normal.dotm</Template>
  <TotalTime>301</TotalTime>
  <Pages>6</Pages>
  <Words>2992</Words>
  <Characters>17059</Characters>
  <Application>Microsoft Macintosh Word</Application>
  <DocSecurity>0</DocSecurity>
  <Lines>142</Lines>
  <Paragraphs>34</Paragraphs>
  <ScaleCrop>false</ScaleCrop>
  <Company>Center for Learning and Memory UT Austin</Company>
  <LinksUpToDate>false</LinksUpToDate>
  <CharactersWithSpaces>20949</CharactersWithSpaces>
  <SharedDoc>false</SharedDoc>
  <HyperlinksChanged>false</HyperlinksChanged>
  <AppVersion>12.0000</AppVersion>
</Properties>
</file>

<file path=test.orig/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 Kristen Harris</dc:creator>
  <cp:keywords/>
  <cp:lastModifiedBy>2009 Kristen Harris</cp:lastModifiedBy>
  <cp:revision>8</cp:revision>
  <dcterms:created xsi:type="dcterms:W3CDTF">2009-09-11T15:11:00Z</dcterms:created>
  <dcterms:modified xsi:type="dcterms:W3CDTF">2010-02-26T13:09:00Z</dcterms:modified>
</cp:coreProperties>
</file>

<file path=test.orig/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ynapses.clm.utexa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test.orig/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9" w:author="2009 Kristen Harris" w:date="2009-09-13T16:15:00Z" w:initials="2H">
    <w:p w:rsidR="00EA30B2" w:rsidRDefault="00EA30B2">
      <w:pPr>
        <w:pStyle w:val="CommentText"/>
      </w:pPr>
      <w:r>
        <w:rPr>
          <w:rStyle w:val="CommentReference"/>
        </w:rPr>
        <w:annotationRef/>
      </w:r>
      <w:r>
        <w:t>Check these for Vol 1 – was it at 6000x?  Series K24. Double check the rest.</w:t>
      </w:r>
    </w:p>
  </w:comment>
  <w:comment w:id="74" w:author="2009 Kristen Harris" w:date="2009-09-13T17:41:00Z" w:initials="KH">
    <w:p w:rsidR="00EA30B2" w:rsidRPr="006E203D" w:rsidRDefault="00EA30B2" w:rsidP="000F14F0">
      <w:pPr>
        <w:pStyle w:val="CommentText"/>
        <w:rPr>
          <w:lang w:val="en-US"/>
        </w:rPr>
      </w:pPr>
      <w:r>
        <w:rPr>
          <w:rStyle w:val="CommentReference"/>
        </w:rPr>
        <w:annotationRef/>
      </w:r>
      <w:r w:rsidRPr="006E203D">
        <w:rPr>
          <w:lang w:val="en-US"/>
        </w:rPr>
        <w:t xml:space="preserve">WD what is the number of </w:t>
      </w:r>
      <w:proofErr w:type="spellStart"/>
      <w:r w:rsidRPr="006E203D">
        <w:rPr>
          <w:lang w:val="en-US"/>
        </w:rPr>
        <w:t>glial</w:t>
      </w:r>
      <w:proofErr w:type="spellEnd"/>
      <w:r w:rsidRPr="006E203D">
        <w:rPr>
          <w:lang w:val="en-US"/>
        </w:rPr>
        <w:t xml:space="preserve"> processes?</w:t>
      </w:r>
    </w:p>
  </w:comment>
  <w:comment w:id="145" w:author="2009 Kristen Harris" w:date="2009-09-13T15:36:00Z" w:initials="KH">
    <w:p w:rsidR="00EA30B2" w:rsidRDefault="00EA30B2" w:rsidP="007A3B72">
      <w:pPr>
        <w:pStyle w:val="CommentText"/>
        <w:rPr>
          <w:lang w:val="en-US"/>
        </w:rPr>
      </w:pPr>
      <w:r>
        <w:rPr>
          <w:rStyle w:val="CommentReference"/>
        </w:rPr>
        <w:annotationRef/>
      </w:r>
      <w:r w:rsidRPr="006E203D">
        <w:rPr>
          <w:lang w:val="en-US"/>
        </w:rPr>
        <w:t xml:space="preserve">WD It </w:t>
      </w:r>
      <w:proofErr w:type="gramStart"/>
      <w:r w:rsidRPr="006E203D">
        <w:rPr>
          <w:lang w:val="en-US"/>
        </w:rPr>
        <w:t>would ,</w:t>
      </w:r>
      <w:proofErr w:type="gramEnd"/>
      <w:r w:rsidRPr="006E203D">
        <w:rPr>
          <w:lang w:val="en-US"/>
        </w:rPr>
        <w:t xml:space="preserve"> in fact, be very useful to have that number, precisely in order to compare it to other estimates of the extracellular volume fraction, e.g. in high pressure-frozen tissue.  Is, for example, the fractional swelling the same for axons and dendrites?</w:t>
      </w:r>
      <w:r>
        <w:rPr>
          <w:lang w:val="en-US"/>
        </w:rPr>
        <w:t xml:space="preserve">  </w:t>
      </w:r>
    </w:p>
    <w:p w:rsidR="00EA30B2" w:rsidRPr="006E203D" w:rsidRDefault="00EA30B2" w:rsidP="007A3B72">
      <w:pPr>
        <w:pStyle w:val="CommentText"/>
        <w:rPr>
          <w:lang w:val="en-US"/>
        </w:rPr>
      </w:pPr>
    </w:p>
    <w:p w:rsidR="00EA30B2" w:rsidRPr="007645BE" w:rsidRDefault="00EA30B2" w:rsidP="007A3B72">
      <w:pPr>
        <w:pStyle w:val="CommentText"/>
        <w:rPr>
          <w:lang w:val="en-US"/>
        </w:rPr>
      </w:pPr>
      <w:r w:rsidRPr="007645BE">
        <w:rPr>
          <w:b/>
          <w:lang w:val="en-US"/>
        </w:rPr>
        <w:t xml:space="preserve">KH Response to </w:t>
      </w:r>
      <w:proofErr w:type="spellStart"/>
      <w:r w:rsidRPr="007645BE">
        <w:rPr>
          <w:b/>
          <w:lang w:val="en-US"/>
        </w:rPr>
        <w:t>Denk</w:t>
      </w:r>
      <w:proofErr w:type="spellEnd"/>
      <w:r w:rsidRPr="007645BE">
        <w:rPr>
          <w:b/>
          <w:lang w:val="en-US"/>
        </w:rPr>
        <w:t>,</w:t>
      </w:r>
      <w:r>
        <w:rPr>
          <w:lang w:val="en-US"/>
        </w:rPr>
        <w:t xml:space="preserve"> dendrites and axons do not swell, ECS is lost and overall tissue shrinks by about the same fraction that </w:t>
      </w:r>
      <w:r w:rsidRPr="006E203D">
        <w:rPr>
          <w:lang w:val="en-US"/>
        </w:rPr>
        <w:t>(KH find the old JCN paper that shows shrinkage of about 12%; and also reference expectation that ECS is about 20% so that remaining 6-8% is consistent with its loss accounting for all of the shrinkage</w:t>
      </w:r>
      <w:r>
        <w:rPr>
          <w:lang w:val="en-US"/>
        </w:rPr>
        <w:t xml:space="preserve">.  I have revised the text and will add appropriate citations </w:t>
      </w:r>
      <w:proofErr w:type="gramStart"/>
      <w:r>
        <w:rPr>
          <w:lang w:val="en-US"/>
        </w:rPr>
        <w:t>if  DC</w:t>
      </w:r>
      <w:proofErr w:type="gramEnd"/>
      <w:r>
        <w:rPr>
          <w:lang w:val="en-US"/>
        </w:rPr>
        <w:t xml:space="preserve"> and YM agree.</w:t>
      </w:r>
    </w:p>
  </w:comment>
  <w:comment w:id="154" w:author="2009 Kristen Harris" w:date="2009-09-13T15:36:00Z" w:initials="KH">
    <w:p w:rsidR="00EA30B2" w:rsidRPr="006E203D" w:rsidRDefault="00EA30B2" w:rsidP="007A3B72">
      <w:pPr>
        <w:pStyle w:val="CommentText"/>
        <w:rPr>
          <w:lang w:val="en-US"/>
        </w:rPr>
      </w:pPr>
      <w:r>
        <w:rPr>
          <w:rStyle w:val="CommentReference"/>
        </w:rPr>
        <w:annotationRef/>
      </w:r>
    </w:p>
  </w:comment>
</w:comments>
</file>

<file path=test.orig/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21C" w:rsidRPr="00E55483" w:rsidRDefault="0016121C" w:rsidP="0016121C">
      <w:pPr>
        <w:widowControl w:val="0"/>
        <w:autoSpaceDE w:val="0"/>
        <w:autoSpaceDN w:val="0"/>
        <w:adjustRightInd w:val="0"/>
        <w:spacing w:after="0"/>
        <w:rPr>
          <w:rFonts w:ascii="Arial" w:hAnsi="Arial" w:cs="Verdana"/>
          <w:b/>
          <w:bCs/>
          <w:sz w:val="22"/>
          <w:szCs w:val="22"/>
        </w:rPr>
      </w:pPr>
      <w:r w:rsidRPr="00E55483">
        <w:rPr>
          <w:rFonts w:ascii="Arial" w:hAnsi="Arial" w:cs="Verdana"/>
          <w:b/>
          <w:bCs/>
          <w:sz w:val="22"/>
          <w:szCs w:val="22"/>
        </w:rPr>
        <w:t xml:space="preserve">Densely reconstructed volumes of </w:t>
      </w:r>
      <w:proofErr w:type="spellStart"/>
      <w:r w:rsidRPr="00E55483">
        <w:rPr>
          <w:rFonts w:ascii="Arial" w:hAnsi="Arial" w:cs="Verdana"/>
          <w:b/>
          <w:bCs/>
          <w:sz w:val="22"/>
          <w:szCs w:val="22"/>
        </w:rPr>
        <w:t>hippocampal</w:t>
      </w:r>
      <w:proofErr w:type="spellEnd"/>
      <w:r w:rsidRPr="00E55483">
        <w:rPr>
          <w:rFonts w:ascii="Arial" w:hAnsi="Arial" w:cs="Verdana"/>
          <w:b/>
          <w:bCs/>
          <w:sz w:val="22"/>
          <w:szCs w:val="22"/>
        </w:rPr>
        <w:t xml:space="preserve"> </w:t>
      </w:r>
      <w:proofErr w:type="spellStart"/>
      <w:r w:rsidRPr="00E55483">
        <w:rPr>
          <w:rFonts w:ascii="Arial" w:hAnsi="Arial" w:cs="Verdana"/>
          <w:b/>
          <w:bCs/>
          <w:sz w:val="22"/>
          <w:szCs w:val="22"/>
        </w:rPr>
        <w:t>neuropil</w:t>
      </w:r>
      <w:proofErr w:type="spellEnd"/>
      <w:r w:rsidRPr="00E55483">
        <w:rPr>
          <w:rFonts w:ascii="Arial" w:hAnsi="Arial" w:cs="Verdana"/>
          <w:b/>
          <w:bCs/>
          <w:sz w:val="22"/>
          <w:szCs w:val="22"/>
        </w:rPr>
        <w:t xml:space="preserve"> for </w:t>
      </w:r>
      <w:r w:rsidR="001C141D" w:rsidRPr="00E55483">
        <w:rPr>
          <w:rFonts w:ascii="Arial" w:hAnsi="Arial" w:cs="Verdana"/>
          <w:b/>
          <w:bCs/>
          <w:sz w:val="22"/>
          <w:szCs w:val="22"/>
        </w:rPr>
        <w:t>testing computer-assisted segmentation and analysis of neural circuits.</w:t>
      </w:r>
    </w:p>
    <w:p w:rsidR="0016121C" w:rsidRPr="00E55483" w:rsidRDefault="0016121C" w:rsidP="0016121C">
      <w:pPr>
        <w:widowControl w:val="0"/>
        <w:autoSpaceDE w:val="0"/>
        <w:autoSpaceDN w:val="0"/>
        <w:adjustRightInd w:val="0"/>
        <w:spacing w:after="0"/>
        <w:rPr>
          <w:rFonts w:ascii="Arial" w:hAnsi="Arial" w:cs="Verdana"/>
          <w:b/>
          <w:bCs/>
          <w:sz w:val="22"/>
          <w:szCs w:val="22"/>
        </w:rPr>
      </w:pPr>
    </w:p>
    <w:p w:rsidR="0016121C" w:rsidRPr="00E55483" w:rsidRDefault="00837148" w:rsidP="0016121C">
      <w:pPr>
        <w:widowControl w:val="0"/>
        <w:autoSpaceDE w:val="0"/>
        <w:autoSpaceDN w:val="0"/>
        <w:adjustRightInd w:val="0"/>
        <w:spacing w:after="0"/>
        <w:rPr>
          <w:rFonts w:ascii="Arial" w:hAnsi="Arial" w:cs="Verdana"/>
          <w:b/>
          <w:bCs/>
          <w:sz w:val="22"/>
          <w:szCs w:val="22"/>
        </w:rPr>
      </w:pPr>
      <w:r>
        <w:rPr>
          <w:rFonts w:ascii="Arial" w:hAnsi="Arial" w:cs="Verdana"/>
          <w:b/>
          <w:bCs/>
          <w:sz w:val="22"/>
          <w:szCs w:val="22"/>
        </w:rPr>
        <w:t xml:space="preserve">Kristen M. Harris, </w:t>
      </w:r>
      <w:r w:rsidR="0016121C" w:rsidRPr="00E55483">
        <w:rPr>
          <w:rFonts w:ascii="Arial" w:hAnsi="Arial" w:cs="Verdana"/>
          <w:b/>
          <w:bCs/>
          <w:sz w:val="22"/>
          <w:szCs w:val="22"/>
        </w:rPr>
        <w:t xml:space="preserve">Josef </w:t>
      </w:r>
      <w:proofErr w:type="spellStart"/>
      <w:r w:rsidR="0016121C" w:rsidRPr="00E55483">
        <w:rPr>
          <w:rFonts w:ascii="Arial" w:hAnsi="Arial" w:cs="Verdana"/>
          <w:b/>
          <w:bCs/>
          <w:sz w:val="22"/>
          <w:szCs w:val="22"/>
        </w:rPr>
        <w:t>Spacek</w:t>
      </w:r>
      <w:proofErr w:type="spellEnd"/>
      <w:r w:rsidR="00A20CB8" w:rsidRPr="00E55483">
        <w:rPr>
          <w:rFonts w:ascii="Arial" w:hAnsi="Arial" w:cs="Verdana"/>
          <w:b/>
          <w:bCs/>
          <w:sz w:val="22"/>
          <w:szCs w:val="22"/>
        </w:rPr>
        <w:t xml:space="preserve"> (</w:t>
      </w:r>
      <w:proofErr w:type="gramStart"/>
      <w:r w:rsidR="00A20CB8" w:rsidRPr="00E55483">
        <w:rPr>
          <w:rFonts w:ascii="Arial" w:hAnsi="Arial" w:cs="Verdana"/>
          <w:b/>
          <w:bCs/>
          <w:sz w:val="22"/>
          <w:szCs w:val="22"/>
        </w:rPr>
        <w:t>?John</w:t>
      </w:r>
      <w:proofErr w:type="gramEnd"/>
      <w:r w:rsidR="00560561" w:rsidRPr="00E55483">
        <w:rPr>
          <w:rFonts w:ascii="Arial" w:hAnsi="Arial" w:cs="Verdana"/>
          <w:b/>
          <w:bCs/>
          <w:sz w:val="22"/>
          <w:szCs w:val="22"/>
        </w:rPr>
        <w:t>,</w:t>
      </w:r>
      <w:r w:rsidR="00A20CB8" w:rsidRPr="00E55483">
        <w:rPr>
          <w:rFonts w:ascii="Arial" w:hAnsi="Arial" w:cs="Verdana"/>
          <w:b/>
          <w:bCs/>
          <w:sz w:val="22"/>
          <w:szCs w:val="22"/>
        </w:rPr>
        <w:t xml:space="preserve"> </w:t>
      </w:r>
      <w:r w:rsidR="001C141D" w:rsidRPr="00E55483">
        <w:rPr>
          <w:rFonts w:ascii="Arial" w:hAnsi="Arial" w:cs="Verdana"/>
          <w:b/>
          <w:bCs/>
          <w:sz w:val="22"/>
          <w:szCs w:val="22"/>
        </w:rPr>
        <w:t xml:space="preserve">or </w:t>
      </w:r>
      <w:proofErr w:type="spellStart"/>
      <w:r w:rsidR="00A20CB8" w:rsidRPr="00E55483">
        <w:rPr>
          <w:rFonts w:ascii="Arial" w:hAnsi="Arial" w:cs="Verdana"/>
          <w:b/>
          <w:bCs/>
          <w:sz w:val="22"/>
          <w:szCs w:val="22"/>
        </w:rPr>
        <w:t>Bitao</w:t>
      </w:r>
      <w:proofErr w:type="spellEnd"/>
      <w:r w:rsidR="00A20CB8" w:rsidRPr="00E55483">
        <w:rPr>
          <w:rFonts w:ascii="Arial" w:hAnsi="Arial" w:cs="Verdana"/>
          <w:b/>
          <w:bCs/>
          <w:sz w:val="22"/>
          <w:szCs w:val="22"/>
        </w:rPr>
        <w:t xml:space="preserve"> – if I include the database)</w:t>
      </w:r>
    </w:p>
    <w:p w:rsidR="0016121C" w:rsidRPr="00E55483" w:rsidRDefault="0016121C" w:rsidP="0016121C">
      <w:pPr>
        <w:widowControl w:val="0"/>
        <w:autoSpaceDE w:val="0"/>
        <w:autoSpaceDN w:val="0"/>
        <w:adjustRightInd w:val="0"/>
        <w:spacing w:after="0"/>
        <w:rPr>
          <w:rFonts w:ascii="Arial" w:hAnsi="Arial" w:cs="Verdana"/>
          <w:b/>
          <w:bCs/>
          <w:sz w:val="22"/>
          <w:szCs w:val="22"/>
        </w:rPr>
      </w:pPr>
    </w:p>
    <w:p w:rsidR="00AC2C77" w:rsidRPr="00E55483" w:rsidRDefault="00AC2C77" w:rsidP="0016121C">
      <w:pPr>
        <w:widowControl w:val="0"/>
        <w:autoSpaceDE w:val="0"/>
        <w:autoSpaceDN w:val="0"/>
        <w:adjustRightInd w:val="0"/>
        <w:spacing w:after="0"/>
        <w:rPr>
          <w:rFonts w:ascii="Arial" w:hAnsi="Arial" w:cs="Verdana"/>
          <w:bCs/>
          <w:sz w:val="22"/>
          <w:szCs w:val="22"/>
        </w:rPr>
      </w:pPr>
      <w:r w:rsidRPr="00E55483">
        <w:rPr>
          <w:rFonts w:ascii="Arial" w:hAnsi="Arial" w:cs="Verdana"/>
          <w:b/>
          <w:bCs/>
          <w:sz w:val="22"/>
          <w:szCs w:val="22"/>
        </w:rPr>
        <w:t>Abstract</w:t>
      </w:r>
      <w:r w:rsidRPr="00E55483">
        <w:rPr>
          <w:rFonts w:ascii="Arial" w:hAnsi="Arial" w:cs="Verdana"/>
          <w:bCs/>
          <w:sz w:val="22"/>
          <w:szCs w:val="22"/>
        </w:rPr>
        <w:t>:</w:t>
      </w:r>
    </w:p>
    <w:p w:rsidR="00AC2C77" w:rsidRPr="00E55483" w:rsidRDefault="00AC2C77" w:rsidP="0016121C">
      <w:pPr>
        <w:widowControl w:val="0"/>
        <w:autoSpaceDE w:val="0"/>
        <w:autoSpaceDN w:val="0"/>
        <w:adjustRightInd w:val="0"/>
        <w:spacing w:after="0"/>
        <w:rPr>
          <w:rFonts w:ascii="Arial" w:hAnsi="Arial" w:cs="Verdana"/>
          <w:bCs/>
          <w:sz w:val="22"/>
          <w:szCs w:val="22"/>
        </w:rPr>
      </w:pPr>
    </w:p>
    <w:p w:rsidR="00647E5C" w:rsidRPr="00E55483" w:rsidRDefault="00AC2C77" w:rsidP="0016121C">
      <w:pPr>
        <w:widowControl w:val="0"/>
        <w:autoSpaceDE w:val="0"/>
        <w:autoSpaceDN w:val="0"/>
        <w:adjustRightInd w:val="0"/>
        <w:spacing w:after="0"/>
        <w:rPr>
          <w:rFonts w:ascii="Arial" w:hAnsi="Arial" w:cs="Verdana"/>
          <w:bCs/>
          <w:sz w:val="22"/>
          <w:szCs w:val="22"/>
        </w:rPr>
      </w:pPr>
      <w:r w:rsidRPr="00E55483">
        <w:rPr>
          <w:rFonts w:ascii="Arial" w:hAnsi="Arial" w:cs="Verdana"/>
          <w:bCs/>
          <w:sz w:val="22"/>
          <w:szCs w:val="22"/>
        </w:rPr>
        <w:t>The resurgent interest in understanding the organization of neural circuits at the nanometer scale has prompted the development of computer-assisted tools</w:t>
      </w:r>
      <w:r w:rsidR="007F1163" w:rsidRPr="00E55483">
        <w:rPr>
          <w:rFonts w:ascii="Arial" w:hAnsi="Arial" w:cs="Verdana"/>
          <w:bCs/>
          <w:sz w:val="22"/>
          <w:szCs w:val="22"/>
        </w:rPr>
        <w:t xml:space="preserve"> to facilitate reconstruction and </w:t>
      </w:r>
      <w:r w:rsidR="00743513" w:rsidRPr="00E55483">
        <w:rPr>
          <w:rFonts w:ascii="Arial" w:hAnsi="Arial" w:cs="Verdana"/>
          <w:bCs/>
          <w:sz w:val="22"/>
          <w:szCs w:val="22"/>
        </w:rPr>
        <w:t>analysis of the complex images generated</w:t>
      </w:r>
      <w:r w:rsidRPr="00E55483">
        <w:rPr>
          <w:rFonts w:ascii="Arial" w:hAnsi="Arial" w:cs="Verdana"/>
          <w:bCs/>
          <w:sz w:val="22"/>
          <w:szCs w:val="22"/>
        </w:rPr>
        <w:t xml:space="preserve">. We have </w:t>
      </w:r>
      <w:r w:rsidR="00991815" w:rsidRPr="00E55483">
        <w:rPr>
          <w:rFonts w:ascii="Arial" w:hAnsi="Arial" w:cs="Verdana"/>
          <w:bCs/>
          <w:sz w:val="22"/>
          <w:szCs w:val="22"/>
        </w:rPr>
        <w:t xml:space="preserve">used </w:t>
      </w:r>
      <w:r w:rsidR="00A20CB8" w:rsidRPr="00E55483">
        <w:rPr>
          <w:rFonts w:ascii="Arial" w:hAnsi="Arial" w:cs="Verdana"/>
          <w:bCs/>
          <w:sz w:val="22"/>
          <w:szCs w:val="22"/>
        </w:rPr>
        <w:t xml:space="preserve">serial section </w:t>
      </w:r>
      <w:r w:rsidR="00991815" w:rsidRPr="00E55483">
        <w:rPr>
          <w:rFonts w:ascii="Arial" w:hAnsi="Arial" w:cs="Verdana"/>
          <w:bCs/>
          <w:sz w:val="22"/>
          <w:szCs w:val="22"/>
        </w:rPr>
        <w:t>transmission electron microscopy</w:t>
      </w:r>
      <w:r w:rsidR="00A20CB8" w:rsidRPr="00E55483">
        <w:rPr>
          <w:rFonts w:ascii="Arial" w:hAnsi="Arial" w:cs="Verdana"/>
          <w:bCs/>
          <w:sz w:val="22"/>
          <w:szCs w:val="22"/>
        </w:rPr>
        <w:t xml:space="preserve"> (</w:t>
      </w:r>
      <w:proofErr w:type="spellStart"/>
      <w:r w:rsidR="00A20CB8" w:rsidRPr="00E55483">
        <w:rPr>
          <w:rFonts w:ascii="Arial" w:hAnsi="Arial" w:cs="Verdana"/>
          <w:bCs/>
          <w:sz w:val="22"/>
          <w:szCs w:val="22"/>
        </w:rPr>
        <w:t>ssTEM</w:t>
      </w:r>
      <w:proofErr w:type="spellEnd"/>
      <w:r w:rsidR="00A20CB8" w:rsidRPr="00E55483">
        <w:rPr>
          <w:rFonts w:ascii="Arial" w:hAnsi="Arial" w:cs="Verdana"/>
          <w:bCs/>
          <w:sz w:val="22"/>
          <w:szCs w:val="22"/>
        </w:rPr>
        <w:t>)</w:t>
      </w:r>
      <w:r w:rsidR="00991815" w:rsidRPr="00E55483">
        <w:rPr>
          <w:rFonts w:ascii="Arial" w:hAnsi="Arial" w:cs="Verdana"/>
          <w:bCs/>
          <w:sz w:val="22"/>
          <w:szCs w:val="22"/>
        </w:rPr>
        <w:t xml:space="preserve"> to </w:t>
      </w:r>
      <w:r w:rsidR="007F1163" w:rsidRPr="00E55483">
        <w:rPr>
          <w:rFonts w:ascii="Arial" w:hAnsi="Arial" w:cs="Verdana"/>
          <w:bCs/>
          <w:sz w:val="22"/>
          <w:szCs w:val="22"/>
        </w:rPr>
        <w:t xml:space="preserve">image </w:t>
      </w:r>
      <w:ins w:id="0" w:author="2009 Kristen Harris" w:date="2009-09-13T16:20:00Z">
        <w:r w:rsidR="003713CF" w:rsidRPr="00E55483">
          <w:rPr>
            <w:rFonts w:ascii="Arial" w:hAnsi="Arial" w:cs="Verdana"/>
            <w:bCs/>
            <w:sz w:val="22"/>
            <w:szCs w:val="22"/>
          </w:rPr>
          <w:t xml:space="preserve">four volumes </w:t>
        </w:r>
      </w:ins>
      <w:r w:rsidR="00A20CB8" w:rsidRPr="00E55483">
        <w:rPr>
          <w:rFonts w:ascii="Arial" w:hAnsi="Arial" w:cs="Verdana"/>
          <w:bCs/>
          <w:sz w:val="22"/>
          <w:szCs w:val="22"/>
        </w:rPr>
        <w:t>at &lt;1</w:t>
      </w:r>
      <w:r w:rsidR="00536FC3" w:rsidRPr="00E55483">
        <w:rPr>
          <w:rFonts w:ascii="Arial" w:hAnsi="Arial" w:cs="Verdana"/>
          <w:bCs/>
          <w:sz w:val="22"/>
          <w:szCs w:val="22"/>
        </w:rPr>
        <w:t xml:space="preserve"> </w:t>
      </w:r>
      <w:r w:rsidR="00991343">
        <w:rPr>
          <w:rFonts w:ascii="Arial" w:hAnsi="Arial" w:cs="Verdana"/>
          <w:bCs/>
          <w:sz w:val="22"/>
          <w:szCs w:val="22"/>
        </w:rPr>
        <w:t xml:space="preserve">nm resolution </w:t>
      </w:r>
      <w:ins w:id="1" w:author="2009 Kristen Harris" w:date="2009-09-13T16:20:00Z">
        <w:r w:rsidR="00991343">
          <w:rPr>
            <w:rFonts w:ascii="Arial" w:hAnsi="Arial" w:cs="Verdana"/>
            <w:bCs/>
            <w:sz w:val="22"/>
            <w:szCs w:val="22"/>
          </w:rPr>
          <w:t xml:space="preserve">across </w:t>
        </w:r>
      </w:ins>
      <w:r w:rsidR="00991343">
        <w:rPr>
          <w:rFonts w:ascii="Arial" w:hAnsi="Arial" w:cs="Verdana"/>
          <w:bCs/>
          <w:sz w:val="22"/>
          <w:szCs w:val="22"/>
        </w:rPr>
        <w:t>100’s of serial sections each ~50 nm thin. We digitally downsized the images to ~2 nm resolution and used RECONSTRUCT</w:t>
      </w:r>
      <w:r w:rsidR="00991343">
        <w:rPr>
          <w:rFonts w:ascii="Arial" w:hAnsi="Arial" w:cs="Verdana"/>
          <w:bCs/>
          <w:sz w:val="22"/>
          <w:szCs w:val="22"/>
          <w:vertAlign w:val="superscript"/>
        </w:rPr>
        <w:t>TM</w:t>
      </w:r>
      <w:r w:rsidR="00991343">
        <w:rPr>
          <w:rFonts w:ascii="Arial" w:hAnsi="Arial" w:cs="Verdana"/>
          <w:bCs/>
          <w:sz w:val="22"/>
          <w:szCs w:val="22"/>
        </w:rPr>
        <w:t xml:space="preserve"> to trace manually all of the axons, dendrites, and </w:t>
      </w:r>
      <w:proofErr w:type="spellStart"/>
      <w:r w:rsidR="00991343">
        <w:rPr>
          <w:rFonts w:ascii="Arial" w:hAnsi="Arial" w:cs="Verdana"/>
          <w:bCs/>
          <w:sz w:val="22"/>
          <w:szCs w:val="22"/>
        </w:rPr>
        <w:t>glial</w:t>
      </w:r>
      <w:proofErr w:type="spellEnd"/>
      <w:r w:rsidR="00991343">
        <w:rPr>
          <w:rFonts w:ascii="Arial" w:hAnsi="Arial" w:cs="Verdana"/>
          <w:bCs/>
          <w:sz w:val="22"/>
          <w:szCs w:val="22"/>
        </w:rPr>
        <w:t xml:space="preserve"> processes in three volumes of adult </w:t>
      </w:r>
      <w:proofErr w:type="spellStart"/>
      <w:r w:rsidR="00991343">
        <w:rPr>
          <w:rFonts w:ascii="Arial" w:hAnsi="Arial" w:cs="Verdana"/>
          <w:bCs/>
          <w:sz w:val="22"/>
          <w:szCs w:val="22"/>
        </w:rPr>
        <w:t>hippocampal</w:t>
      </w:r>
      <w:proofErr w:type="spellEnd"/>
      <w:r w:rsidR="00991343">
        <w:rPr>
          <w:rFonts w:ascii="Arial" w:hAnsi="Arial" w:cs="Verdana"/>
          <w:bCs/>
          <w:sz w:val="22"/>
          <w:szCs w:val="22"/>
        </w:rPr>
        <w:t xml:space="preserve"> </w:t>
      </w:r>
      <w:proofErr w:type="spellStart"/>
      <w:r w:rsidR="00991343">
        <w:rPr>
          <w:rFonts w:ascii="Arial" w:hAnsi="Arial" w:cs="Verdana"/>
          <w:bCs/>
          <w:sz w:val="22"/>
          <w:szCs w:val="22"/>
        </w:rPr>
        <w:t>neuropil</w:t>
      </w:r>
      <w:proofErr w:type="spellEnd"/>
      <w:r w:rsidR="00991343">
        <w:rPr>
          <w:rFonts w:ascii="Arial" w:hAnsi="Arial" w:cs="Verdana"/>
          <w:bCs/>
          <w:sz w:val="22"/>
          <w:szCs w:val="22"/>
        </w:rPr>
        <w:t xml:space="preserve"> located in the middle of s. </w:t>
      </w:r>
      <w:proofErr w:type="spellStart"/>
      <w:r w:rsidR="00991343">
        <w:rPr>
          <w:rFonts w:ascii="Arial" w:hAnsi="Arial" w:cs="Verdana"/>
          <w:bCs/>
          <w:sz w:val="22"/>
          <w:szCs w:val="22"/>
        </w:rPr>
        <w:t>radiatum</w:t>
      </w:r>
      <w:proofErr w:type="spellEnd"/>
      <w:r w:rsidR="00991343">
        <w:rPr>
          <w:rFonts w:ascii="Arial" w:hAnsi="Arial" w:cs="Verdana"/>
          <w:bCs/>
          <w:sz w:val="22"/>
          <w:szCs w:val="22"/>
        </w:rPr>
        <w:t xml:space="preserve">. </w:t>
      </w:r>
      <w:r w:rsidR="003A1B4C">
        <w:rPr>
          <w:rFonts w:ascii="Arial" w:hAnsi="Arial" w:cs="Verdana"/>
          <w:bCs/>
          <w:sz w:val="22"/>
          <w:szCs w:val="22"/>
        </w:rPr>
        <w:t>The images containing the reconstructed volumes comprise (_____</w:t>
      </w:r>
      <w:r w:rsidR="003A1B4C">
        <w:rPr>
          <w:rFonts w:ascii="Arial" w:hAnsi="Arial" w:cs="Verdana"/>
          <w:bCs/>
          <w:sz w:val="22"/>
          <w:szCs w:val="22"/>
        </w:rPr>
        <w:sym w:font="Symbol" w:char="F06D"/>
      </w:r>
      <w:r w:rsidR="003A1B4C">
        <w:rPr>
          <w:rFonts w:ascii="Arial" w:hAnsi="Arial" w:cs="Verdana"/>
          <w:bCs/>
          <w:sz w:val="22"/>
          <w:szCs w:val="22"/>
        </w:rPr>
        <w:t>m</w:t>
      </w:r>
      <w:r w:rsidR="003A1B4C">
        <w:rPr>
          <w:rFonts w:ascii="Arial" w:hAnsi="Arial" w:cs="Verdana"/>
          <w:bCs/>
          <w:sz w:val="22"/>
          <w:szCs w:val="22"/>
          <w:vertAlign w:val="superscript"/>
        </w:rPr>
        <w:t>3</w:t>
      </w:r>
      <w:r w:rsidR="003A1B4C">
        <w:rPr>
          <w:rFonts w:ascii="Arial" w:hAnsi="Arial" w:cs="Verdana"/>
          <w:bCs/>
          <w:sz w:val="22"/>
          <w:szCs w:val="22"/>
        </w:rPr>
        <w:t>; ______</w:t>
      </w:r>
      <w:r w:rsidR="003A1B4C">
        <w:rPr>
          <w:rFonts w:ascii="Arial" w:hAnsi="Arial" w:cs="Verdana"/>
          <w:bCs/>
          <w:sz w:val="22"/>
          <w:szCs w:val="22"/>
        </w:rPr>
        <w:sym w:font="Symbol" w:char="F06D"/>
      </w:r>
      <w:r w:rsidR="003A1B4C">
        <w:rPr>
          <w:rFonts w:ascii="Arial" w:hAnsi="Arial" w:cs="Verdana"/>
          <w:bCs/>
          <w:sz w:val="22"/>
          <w:szCs w:val="22"/>
        </w:rPr>
        <w:t>m</w:t>
      </w:r>
      <w:r w:rsidR="003A1B4C">
        <w:rPr>
          <w:rFonts w:ascii="Arial" w:hAnsi="Arial" w:cs="Verdana"/>
          <w:bCs/>
          <w:sz w:val="22"/>
          <w:szCs w:val="22"/>
          <w:vertAlign w:val="superscript"/>
        </w:rPr>
        <w:t>3</w:t>
      </w:r>
      <w:r w:rsidR="003A1B4C">
        <w:rPr>
          <w:rFonts w:ascii="Arial" w:hAnsi="Arial" w:cs="Verdana"/>
          <w:bCs/>
          <w:sz w:val="22"/>
          <w:szCs w:val="22"/>
        </w:rPr>
        <w:t>; ______</w:t>
      </w:r>
      <w:r w:rsidR="003A1B4C">
        <w:rPr>
          <w:rFonts w:ascii="Arial" w:hAnsi="Arial" w:cs="Verdana"/>
          <w:bCs/>
          <w:sz w:val="22"/>
          <w:szCs w:val="22"/>
        </w:rPr>
        <w:sym w:font="Symbol" w:char="F06D"/>
      </w:r>
      <w:r w:rsidR="003A1B4C">
        <w:rPr>
          <w:rFonts w:ascii="Arial" w:hAnsi="Arial" w:cs="Verdana"/>
          <w:bCs/>
          <w:sz w:val="22"/>
          <w:szCs w:val="22"/>
        </w:rPr>
        <w:t>m</w:t>
      </w:r>
      <w:r w:rsidR="003A1B4C">
        <w:rPr>
          <w:rFonts w:ascii="Arial" w:hAnsi="Arial" w:cs="Verdana"/>
          <w:bCs/>
          <w:sz w:val="22"/>
          <w:szCs w:val="22"/>
          <w:vertAlign w:val="superscript"/>
        </w:rPr>
        <w:t>3</w:t>
      </w:r>
      <w:r w:rsidR="003A1B4C">
        <w:rPr>
          <w:rFonts w:ascii="Arial" w:hAnsi="Arial" w:cs="Verdana"/>
          <w:bCs/>
          <w:sz w:val="22"/>
          <w:szCs w:val="22"/>
        </w:rPr>
        <w:t>; and _____</w:t>
      </w:r>
      <w:r w:rsidR="003A1B4C">
        <w:rPr>
          <w:rFonts w:ascii="Arial" w:hAnsi="Arial" w:cs="Verdana"/>
          <w:bCs/>
          <w:sz w:val="22"/>
          <w:szCs w:val="22"/>
        </w:rPr>
        <w:sym w:font="Symbol" w:char="F06D"/>
      </w:r>
      <w:r w:rsidR="003A1B4C">
        <w:rPr>
          <w:rFonts w:ascii="Arial" w:hAnsi="Arial" w:cs="Verdana"/>
          <w:bCs/>
          <w:sz w:val="22"/>
          <w:szCs w:val="22"/>
        </w:rPr>
        <w:t>m</w:t>
      </w:r>
      <w:r w:rsidR="003A1B4C">
        <w:rPr>
          <w:rFonts w:ascii="Arial" w:hAnsi="Arial" w:cs="Verdana"/>
          <w:bCs/>
          <w:sz w:val="22"/>
          <w:szCs w:val="22"/>
          <w:vertAlign w:val="superscript"/>
        </w:rPr>
        <w:t>3</w:t>
      </w:r>
      <w:r w:rsidR="003A1B4C">
        <w:rPr>
          <w:rFonts w:ascii="Arial" w:hAnsi="Arial" w:cs="Verdana"/>
          <w:bCs/>
          <w:sz w:val="22"/>
          <w:szCs w:val="22"/>
        </w:rPr>
        <w:t xml:space="preserve">, respectively). </w:t>
      </w:r>
      <w:r w:rsidR="00991343">
        <w:rPr>
          <w:rFonts w:ascii="Arial" w:hAnsi="Arial" w:cs="Verdana"/>
          <w:bCs/>
          <w:sz w:val="22"/>
          <w:szCs w:val="22"/>
        </w:rPr>
        <w:t>The</w:t>
      </w:r>
      <w:r w:rsidR="003A1B4C">
        <w:rPr>
          <w:rFonts w:ascii="Arial" w:hAnsi="Arial" w:cs="Verdana"/>
          <w:bCs/>
          <w:sz w:val="22"/>
          <w:szCs w:val="22"/>
        </w:rPr>
        <w:t xml:space="preserve"> densely reconstructed </w:t>
      </w:r>
      <w:proofErr w:type="spellStart"/>
      <w:r w:rsidR="003A1B4C">
        <w:rPr>
          <w:rFonts w:ascii="Arial" w:hAnsi="Arial" w:cs="Verdana"/>
          <w:bCs/>
          <w:sz w:val="22"/>
          <w:szCs w:val="22"/>
        </w:rPr>
        <w:t>sub</w:t>
      </w:r>
      <w:r w:rsidR="00991343">
        <w:rPr>
          <w:rFonts w:ascii="Arial" w:hAnsi="Arial" w:cs="Verdana"/>
          <w:bCs/>
          <w:sz w:val="22"/>
          <w:szCs w:val="22"/>
        </w:rPr>
        <w:t>volumes</w:t>
      </w:r>
      <w:proofErr w:type="spellEnd"/>
      <w:r w:rsidR="00991343">
        <w:rPr>
          <w:rFonts w:ascii="Arial" w:hAnsi="Arial" w:cs="Verdana"/>
          <w:bCs/>
          <w:sz w:val="22"/>
          <w:szCs w:val="22"/>
        </w:rPr>
        <w:t xml:space="preserve"> include: a cube surrounding a large </w:t>
      </w:r>
      <w:proofErr w:type="spellStart"/>
      <w:r w:rsidR="00991343">
        <w:rPr>
          <w:rFonts w:ascii="Arial" w:hAnsi="Arial" w:cs="Verdana"/>
          <w:bCs/>
          <w:sz w:val="22"/>
          <w:szCs w:val="22"/>
        </w:rPr>
        <w:t>dendritic</w:t>
      </w:r>
      <w:proofErr w:type="spellEnd"/>
      <w:r w:rsidR="00991343">
        <w:rPr>
          <w:rFonts w:ascii="Arial" w:hAnsi="Arial" w:cs="Verdana"/>
          <w:bCs/>
          <w:sz w:val="22"/>
          <w:szCs w:val="22"/>
        </w:rPr>
        <w:t xml:space="preserve"> spine (volume 1 = 8 </w:t>
      </w:r>
      <w:r w:rsidR="00991343">
        <w:rPr>
          <w:rFonts w:ascii="Arial" w:hAnsi="Arial" w:cs="Verdana"/>
          <w:bCs/>
          <w:sz w:val="22"/>
          <w:szCs w:val="22"/>
        </w:rPr>
        <w:sym w:font="Symbol" w:char="F06D"/>
      </w:r>
      <w:r w:rsidR="00991343">
        <w:rPr>
          <w:rFonts w:ascii="Arial" w:hAnsi="Arial" w:cs="Verdana"/>
          <w:bCs/>
          <w:sz w:val="22"/>
          <w:szCs w:val="22"/>
        </w:rPr>
        <w:t>m</w:t>
      </w:r>
      <w:r w:rsidR="00991343">
        <w:rPr>
          <w:rFonts w:ascii="Arial" w:hAnsi="Arial" w:cs="Verdana"/>
          <w:bCs/>
          <w:sz w:val="22"/>
          <w:szCs w:val="22"/>
          <w:vertAlign w:val="superscript"/>
        </w:rPr>
        <w:t>3</w:t>
      </w:r>
      <w:r w:rsidR="00991343">
        <w:rPr>
          <w:rFonts w:ascii="Arial" w:hAnsi="Arial" w:cs="Verdana"/>
          <w:bCs/>
          <w:sz w:val="22"/>
          <w:szCs w:val="22"/>
        </w:rPr>
        <w:t xml:space="preserve">); a cylinder of 4 </w:t>
      </w:r>
      <w:r w:rsidR="00991343">
        <w:rPr>
          <w:rFonts w:ascii="Arial" w:hAnsi="Arial" w:cs="Verdana"/>
          <w:bCs/>
          <w:sz w:val="22"/>
          <w:szCs w:val="22"/>
        </w:rPr>
        <w:sym w:font="Symbol" w:char="F06D"/>
      </w:r>
      <w:r w:rsidR="00991343">
        <w:rPr>
          <w:rFonts w:ascii="Arial" w:hAnsi="Arial" w:cs="Verdana"/>
          <w:bCs/>
          <w:sz w:val="22"/>
          <w:szCs w:val="22"/>
        </w:rPr>
        <w:t xml:space="preserve">m diameter by _____ length surrounding ~3.35 </w:t>
      </w:r>
      <w:r w:rsidR="00991343">
        <w:rPr>
          <w:rFonts w:ascii="Arial" w:hAnsi="Arial" w:cs="Verdana"/>
          <w:bCs/>
          <w:sz w:val="22"/>
          <w:szCs w:val="22"/>
        </w:rPr>
        <w:sym w:font="Symbol" w:char="F06D"/>
      </w:r>
      <w:r w:rsidR="00991343">
        <w:rPr>
          <w:rFonts w:ascii="Arial" w:hAnsi="Arial" w:cs="Verdana"/>
          <w:bCs/>
          <w:sz w:val="22"/>
          <w:szCs w:val="22"/>
        </w:rPr>
        <w:t xml:space="preserve">m segment of a CA1 oblique </w:t>
      </w:r>
      <w:proofErr w:type="spellStart"/>
      <w:r w:rsidR="00991343">
        <w:rPr>
          <w:rFonts w:ascii="Arial" w:hAnsi="Arial" w:cs="Verdana"/>
          <w:bCs/>
          <w:sz w:val="22"/>
          <w:szCs w:val="22"/>
        </w:rPr>
        <w:t>dendritic</w:t>
      </w:r>
      <w:proofErr w:type="spellEnd"/>
      <w:r w:rsidR="00991343">
        <w:rPr>
          <w:rFonts w:ascii="Arial" w:hAnsi="Arial" w:cs="Verdana"/>
          <w:bCs/>
          <w:sz w:val="22"/>
          <w:szCs w:val="22"/>
        </w:rPr>
        <w:t xml:space="preserve"> branch </w:t>
      </w:r>
      <w:r w:rsidR="003A1B4C">
        <w:rPr>
          <w:rFonts w:ascii="Arial" w:hAnsi="Arial" w:cs="Verdana"/>
          <w:bCs/>
          <w:sz w:val="22"/>
          <w:szCs w:val="22"/>
        </w:rPr>
        <w:t xml:space="preserve">for a total </w:t>
      </w:r>
      <w:r w:rsidR="00991343">
        <w:rPr>
          <w:rFonts w:ascii="Arial" w:hAnsi="Arial" w:cs="Verdana"/>
          <w:bCs/>
          <w:sz w:val="22"/>
          <w:szCs w:val="22"/>
        </w:rPr>
        <w:t xml:space="preserve">volume 2 = 44 </w:t>
      </w:r>
      <w:r w:rsidR="00991343">
        <w:rPr>
          <w:rFonts w:ascii="Arial" w:hAnsi="Arial" w:cs="Verdana"/>
          <w:bCs/>
          <w:sz w:val="22"/>
          <w:szCs w:val="22"/>
        </w:rPr>
        <w:sym w:font="Symbol" w:char="F06D"/>
      </w:r>
      <w:r w:rsidR="00991343">
        <w:rPr>
          <w:rFonts w:ascii="Arial" w:hAnsi="Arial" w:cs="Verdana"/>
          <w:bCs/>
          <w:sz w:val="22"/>
          <w:szCs w:val="22"/>
        </w:rPr>
        <w:t>m</w:t>
      </w:r>
      <w:r w:rsidR="00991343">
        <w:rPr>
          <w:rFonts w:ascii="Arial" w:hAnsi="Arial" w:cs="Verdana"/>
          <w:bCs/>
          <w:sz w:val="22"/>
          <w:szCs w:val="22"/>
          <w:vertAlign w:val="superscript"/>
        </w:rPr>
        <w:t>3</w:t>
      </w:r>
      <w:r w:rsidR="00991343">
        <w:rPr>
          <w:rFonts w:ascii="Arial" w:hAnsi="Arial" w:cs="Verdana"/>
          <w:bCs/>
          <w:sz w:val="22"/>
          <w:szCs w:val="22"/>
        </w:rPr>
        <w:t>); and a box of 6 X 6 X_____</w:t>
      </w:r>
      <w:r w:rsidR="00991343">
        <w:rPr>
          <w:rFonts w:ascii="Arial" w:hAnsi="Arial" w:cs="Verdana"/>
          <w:bCs/>
          <w:sz w:val="22"/>
          <w:szCs w:val="22"/>
        </w:rPr>
        <w:sym w:font="Symbol" w:char="F06D"/>
      </w:r>
      <w:r w:rsidR="00991343">
        <w:rPr>
          <w:rFonts w:ascii="Arial" w:hAnsi="Arial" w:cs="Verdana"/>
          <w:bCs/>
          <w:sz w:val="22"/>
          <w:szCs w:val="22"/>
        </w:rPr>
        <w:t xml:space="preserve">m surrounding ~3.55 </w:t>
      </w:r>
      <w:r w:rsidR="00991343">
        <w:rPr>
          <w:rFonts w:ascii="Arial" w:hAnsi="Arial" w:cs="Verdana"/>
          <w:bCs/>
          <w:sz w:val="22"/>
          <w:szCs w:val="22"/>
        </w:rPr>
        <w:sym w:font="Symbol" w:char="F06D"/>
      </w:r>
      <w:r w:rsidR="00991343">
        <w:rPr>
          <w:rFonts w:ascii="Arial" w:hAnsi="Arial" w:cs="Verdana"/>
          <w:bCs/>
          <w:sz w:val="22"/>
          <w:szCs w:val="22"/>
        </w:rPr>
        <w:t xml:space="preserve">m segment length of a CA1 apical dendrite (volume 3 = 183.6 </w:t>
      </w:r>
      <w:r w:rsidR="00991343">
        <w:rPr>
          <w:rFonts w:ascii="Arial" w:hAnsi="Arial" w:cs="Verdana"/>
          <w:bCs/>
          <w:sz w:val="22"/>
          <w:szCs w:val="22"/>
        </w:rPr>
        <w:sym w:font="Symbol" w:char="F06D"/>
      </w:r>
      <w:r w:rsidR="00991343">
        <w:rPr>
          <w:rFonts w:ascii="Arial" w:hAnsi="Arial" w:cs="Verdana"/>
          <w:bCs/>
          <w:sz w:val="22"/>
          <w:szCs w:val="22"/>
        </w:rPr>
        <w:t>m</w:t>
      </w:r>
      <w:r w:rsidR="00991343">
        <w:rPr>
          <w:rFonts w:ascii="Arial" w:hAnsi="Arial" w:cs="Verdana"/>
          <w:bCs/>
          <w:sz w:val="22"/>
          <w:szCs w:val="22"/>
          <w:vertAlign w:val="superscript"/>
        </w:rPr>
        <w:t>3</w:t>
      </w:r>
      <w:r w:rsidR="003A1B4C">
        <w:rPr>
          <w:rFonts w:ascii="Arial" w:hAnsi="Arial" w:cs="Verdana"/>
          <w:bCs/>
          <w:sz w:val="22"/>
          <w:szCs w:val="22"/>
        </w:rPr>
        <w:t xml:space="preserve">). </w:t>
      </w:r>
      <w:r w:rsidR="00991343">
        <w:rPr>
          <w:rFonts w:ascii="Arial" w:hAnsi="Arial" w:cs="Verdana"/>
          <w:bCs/>
          <w:sz w:val="22"/>
          <w:szCs w:val="22"/>
        </w:rPr>
        <w:t xml:space="preserve">The locations of synaptic contacts were also identified in these reconstructed volumes. All of the original unaligned </w:t>
      </w:r>
      <w:proofErr w:type="spellStart"/>
      <w:r w:rsidR="00991343">
        <w:rPr>
          <w:rFonts w:ascii="Arial" w:hAnsi="Arial" w:cs="Verdana"/>
          <w:bCs/>
          <w:sz w:val="22"/>
          <w:szCs w:val="22"/>
        </w:rPr>
        <w:t>ssTEM</w:t>
      </w:r>
      <w:proofErr w:type="spellEnd"/>
      <w:r w:rsidR="00991343">
        <w:rPr>
          <w:rFonts w:ascii="Arial" w:hAnsi="Arial" w:cs="Verdana"/>
          <w:bCs/>
          <w:sz w:val="22"/>
          <w:szCs w:val="22"/>
        </w:rPr>
        <w:t xml:space="preserve"> images, the manually aligned images, and the manual traces are available for download at _______. </w:t>
      </w:r>
      <w:r w:rsidR="003A1B4C">
        <w:rPr>
          <w:rFonts w:ascii="Arial" w:hAnsi="Arial" w:cs="Verdana"/>
          <w:bCs/>
          <w:sz w:val="22"/>
          <w:szCs w:val="22"/>
        </w:rPr>
        <w:t>The</w:t>
      </w:r>
      <w:r w:rsidR="00991343">
        <w:rPr>
          <w:rFonts w:ascii="Arial" w:hAnsi="Arial" w:cs="Verdana"/>
          <w:bCs/>
          <w:sz w:val="22"/>
          <w:szCs w:val="22"/>
        </w:rPr>
        <w:t xml:space="preserve"> fourth volume of ____ images (_____</w:t>
      </w:r>
      <w:r w:rsidR="00991343">
        <w:rPr>
          <w:rFonts w:ascii="Arial" w:hAnsi="Arial" w:cs="Verdana"/>
          <w:bCs/>
          <w:sz w:val="22"/>
          <w:szCs w:val="22"/>
        </w:rPr>
        <w:sym w:font="Symbol" w:char="F06D"/>
      </w:r>
      <w:r w:rsidR="00991343">
        <w:rPr>
          <w:rFonts w:ascii="Arial" w:hAnsi="Arial" w:cs="Verdana"/>
          <w:bCs/>
          <w:sz w:val="22"/>
          <w:szCs w:val="22"/>
        </w:rPr>
        <w:t>m</w:t>
      </w:r>
      <w:r w:rsidR="00991343">
        <w:rPr>
          <w:rFonts w:ascii="Arial" w:hAnsi="Arial" w:cs="Verdana"/>
          <w:bCs/>
          <w:sz w:val="22"/>
          <w:szCs w:val="22"/>
          <w:vertAlign w:val="superscript"/>
        </w:rPr>
        <w:t>3</w:t>
      </w:r>
      <w:r w:rsidR="008D5574">
        <w:rPr>
          <w:rFonts w:ascii="Arial" w:hAnsi="Arial" w:cs="Verdana"/>
          <w:bCs/>
          <w:sz w:val="22"/>
          <w:szCs w:val="22"/>
        </w:rPr>
        <w:t xml:space="preserve">), with </w:t>
      </w:r>
      <w:r w:rsidR="00991343">
        <w:rPr>
          <w:rFonts w:ascii="Arial" w:hAnsi="Arial" w:cs="Verdana"/>
          <w:bCs/>
          <w:sz w:val="22"/>
          <w:szCs w:val="22"/>
        </w:rPr>
        <w:t>traces</w:t>
      </w:r>
      <w:r w:rsidR="00845EF6">
        <w:rPr>
          <w:rFonts w:ascii="Arial" w:hAnsi="Arial" w:cs="Verdana"/>
          <w:bCs/>
          <w:sz w:val="22"/>
          <w:szCs w:val="22"/>
        </w:rPr>
        <w:t xml:space="preserve"> </w:t>
      </w:r>
      <w:r w:rsidR="008D5574">
        <w:rPr>
          <w:rFonts w:ascii="Arial" w:hAnsi="Arial" w:cs="Verdana"/>
          <w:bCs/>
          <w:sz w:val="22"/>
          <w:szCs w:val="22"/>
        </w:rPr>
        <w:t xml:space="preserve">encompassing _______ dendrites </w:t>
      </w:r>
      <w:r w:rsidR="00845EF6">
        <w:rPr>
          <w:rFonts w:ascii="Arial" w:hAnsi="Arial" w:cs="Verdana"/>
          <w:bCs/>
          <w:sz w:val="22"/>
          <w:szCs w:val="22"/>
        </w:rPr>
        <w:t>is</w:t>
      </w:r>
      <w:r w:rsidR="008D5574">
        <w:rPr>
          <w:rFonts w:ascii="Arial" w:hAnsi="Arial" w:cs="Verdana"/>
          <w:bCs/>
          <w:sz w:val="22"/>
          <w:szCs w:val="22"/>
        </w:rPr>
        <w:t xml:space="preserve"> also</w:t>
      </w:r>
      <w:r w:rsidR="00991343">
        <w:rPr>
          <w:rFonts w:ascii="Arial" w:hAnsi="Arial" w:cs="Verdana"/>
          <w:bCs/>
          <w:sz w:val="22"/>
          <w:szCs w:val="22"/>
        </w:rPr>
        <w:t xml:space="preserve"> </w:t>
      </w:r>
      <w:r w:rsidR="00845EF6">
        <w:rPr>
          <w:rFonts w:ascii="Arial" w:hAnsi="Arial" w:cs="Verdana"/>
          <w:bCs/>
          <w:sz w:val="22"/>
          <w:szCs w:val="22"/>
        </w:rPr>
        <w:t xml:space="preserve">provided </w:t>
      </w:r>
      <w:r w:rsidR="00991343">
        <w:rPr>
          <w:rFonts w:ascii="Arial" w:hAnsi="Arial" w:cs="Verdana"/>
          <w:bCs/>
          <w:sz w:val="22"/>
          <w:szCs w:val="22"/>
        </w:rPr>
        <w:t>from a similar location in postnatal day 21 hippocampus</w:t>
      </w:r>
      <w:r w:rsidR="003A1B4C">
        <w:rPr>
          <w:rFonts w:ascii="Arial" w:hAnsi="Arial" w:cs="Verdana"/>
          <w:bCs/>
          <w:sz w:val="22"/>
          <w:szCs w:val="22"/>
        </w:rPr>
        <w:t xml:space="preserve"> and contains sparse but complete reconstructions of individual dendrites and synapses</w:t>
      </w:r>
      <w:r w:rsidR="00991343">
        <w:rPr>
          <w:rFonts w:ascii="Arial" w:hAnsi="Arial" w:cs="Verdana"/>
          <w:bCs/>
          <w:sz w:val="22"/>
          <w:szCs w:val="22"/>
        </w:rPr>
        <w:t xml:space="preserve">. The manually reconstructed volumes can serve as training volumes for developing and testing automatic segmentation tools. The image and reconstruction data in these volumes is dense and may also serve to investigate numerous </w:t>
      </w:r>
      <w:r w:rsidR="003A1B4C">
        <w:rPr>
          <w:rFonts w:ascii="Arial" w:hAnsi="Arial" w:cs="Verdana"/>
          <w:bCs/>
          <w:sz w:val="22"/>
          <w:szCs w:val="22"/>
        </w:rPr>
        <w:t xml:space="preserve">additional </w:t>
      </w:r>
      <w:r w:rsidR="00991343">
        <w:rPr>
          <w:rFonts w:ascii="Arial" w:hAnsi="Arial" w:cs="Verdana"/>
          <w:bCs/>
          <w:sz w:val="22"/>
          <w:szCs w:val="22"/>
        </w:rPr>
        <w:t xml:space="preserve">properties such as: the relative volume occupancies of different objects, the degree of local connectivity, dimensions of a variety of spines and synapses, whether </w:t>
      </w:r>
      <w:proofErr w:type="spellStart"/>
      <w:r w:rsidR="00991343">
        <w:rPr>
          <w:rFonts w:ascii="Arial" w:hAnsi="Arial" w:cs="Verdana"/>
          <w:bCs/>
          <w:sz w:val="22"/>
          <w:szCs w:val="22"/>
        </w:rPr>
        <w:t>glial</w:t>
      </w:r>
      <w:proofErr w:type="spellEnd"/>
      <w:r w:rsidR="00991343">
        <w:rPr>
          <w:rFonts w:ascii="Arial" w:hAnsi="Arial" w:cs="Verdana"/>
          <w:bCs/>
          <w:sz w:val="22"/>
          <w:szCs w:val="22"/>
        </w:rPr>
        <w:t xml:space="preserve"> processes are present at specific locations, and dimensions and locations of intracellular organelles that comprise these structures. While manual reconstructions serve as ‘gold’ standards for identifying and following structures accurately through serial section, the specific placement of the traces is somewhat subjective, especially where membranes are obliquely sectioned. Furthermore, manual traces are subject to variations in hand movements that might accidently obscure objects, especially extracellular space. Hence, </w:t>
      </w:r>
      <w:r w:rsidR="008D5574">
        <w:rPr>
          <w:rFonts w:ascii="Arial" w:hAnsi="Arial" w:cs="Verdana"/>
          <w:bCs/>
          <w:sz w:val="22"/>
          <w:szCs w:val="22"/>
        </w:rPr>
        <w:t>these volumes provide excellent images for testing computer assisted tools and good traces for identifying objects</w:t>
      </w:r>
      <w:r w:rsidR="00837148">
        <w:rPr>
          <w:rFonts w:ascii="Arial" w:hAnsi="Arial" w:cs="Verdana"/>
          <w:bCs/>
          <w:sz w:val="22"/>
          <w:szCs w:val="22"/>
        </w:rPr>
        <w:t>.  Enhanced</w:t>
      </w:r>
      <w:r w:rsidR="00991343">
        <w:rPr>
          <w:rFonts w:ascii="Arial" w:hAnsi="Arial" w:cs="Verdana"/>
          <w:bCs/>
          <w:sz w:val="22"/>
          <w:szCs w:val="22"/>
        </w:rPr>
        <w:t xml:space="preserve"> computer-assisted </w:t>
      </w:r>
      <w:r w:rsidR="008D5574">
        <w:rPr>
          <w:rFonts w:ascii="Arial" w:hAnsi="Arial" w:cs="Verdana"/>
          <w:bCs/>
          <w:sz w:val="22"/>
          <w:szCs w:val="22"/>
        </w:rPr>
        <w:t>segmentation</w:t>
      </w:r>
      <w:r w:rsidR="00991343">
        <w:rPr>
          <w:rFonts w:ascii="Arial" w:hAnsi="Arial" w:cs="Verdana"/>
          <w:bCs/>
          <w:sz w:val="22"/>
          <w:szCs w:val="22"/>
        </w:rPr>
        <w:t xml:space="preserve"> </w:t>
      </w:r>
      <w:r w:rsidR="003A1B4C">
        <w:rPr>
          <w:rFonts w:ascii="Arial" w:hAnsi="Arial" w:cs="Verdana"/>
          <w:bCs/>
          <w:sz w:val="22"/>
          <w:szCs w:val="22"/>
        </w:rPr>
        <w:t>should</w:t>
      </w:r>
      <w:r w:rsidR="00991343">
        <w:rPr>
          <w:rFonts w:ascii="Arial" w:hAnsi="Arial" w:cs="Verdana"/>
          <w:bCs/>
          <w:sz w:val="22"/>
          <w:szCs w:val="22"/>
        </w:rPr>
        <w:t xml:space="preserve"> </w:t>
      </w:r>
      <w:r w:rsidR="003A1B4C">
        <w:rPr>
          <w:rFonts w:ascii="Arial" w:hAnsi="Arial" w:cs="Verdana"/>
          <w:bCs/>
          <w:sz w:val="22"/>
          <w:szCs w:val="22"/>
        </w:rPr>
        <w:t>aim to</w:t>
      </w:r>
      <w:r w:rsidR="00991343">
        <w:rPr>
          <w:rFonts w:ascii="Arial" w:hAnsi="Arial" w:cs="Verdana"/>
          <w:bCs/>
          <w:sz w:val="22"/>
          <w:szCs w:val="22"/>
        </w:rPr>
        <w:t xml:space="preserve"> generate </w:t>
      </w:r>
      <w:r w:rsidR="003A1B4C">
        <w:rPr>
          <w:rFonts w:ascii="Arial" w:hAnsi="Arial" w:cs="Verdana"/>
          <w:bCs/>
          <w:sz w:val="22"/>
          <w:szCs w:val="22"/>
        </w:rPr>
        <w:t>more objectively reliable</w:t>
      </w:r>
      <w:r w:rsidR="00991343">
        <w:rPr>
          <w:rFonts w:ascii="Arial" w:hAnsi="Arial" w:cs="Verdana"/>
          <w:bCs/>
          <w:sz w:val="22"/>
          <w:szCs w:val="22"/>
        </w:rPr>
        <w:t xml:space="preserve"> reconstructions.</w:t>
      </w:r>
    </w:p>
    <w:p w:rsidR="00D42B22" w:rsidRPr="00C3510C" w:rsidRDefault="00E4555C" w:rsidP="00D42B22">
      <w:pPr>
        <w:pStyle w:val="Heading1"/>
        <w:rPr>
          <w:rStyle w:val="BookTitle"/>
          <w:rFonts w:eastAsiaTheme="minorHAnsi" w:cstheme="minorBidi"/>
          <w:b/>
          <w:bCs/>
          <w:kern w:val="0"/>
          <w:lang w:eastAsia="en-US"/>
        </w:rPr>
      </w:pPr>
      <w:r w:rsidRPr="00E4555C">
        <w:rPr>
          <w:rFonts w:ascii="Arial" w:hAnsi="Arial" w:cs="Verdana"/>
          <w:sz w:val="22"/>
          <w:szCs w:val="22"/>
          <w:rPrChange w:id="2" w:author="2009 Kristen Harris" w:date="2009-09-13T16:21:00Z">
            <w:rPr>
              <w:rFonts w:ascii="Verdana" w:eastAsiaTheme="minorHAnsi" w:hAnsi="Verdana" w:cs="Verdana"/>
              <w:b w:val="0"/>
              <w:bCs w:val="0"/>
              <w:kern w:val="0"/>
              <w:sz w:val="22"/>
              <w:szCs w:val="22"/>
              <w:lang w:val="en-US" w:eastAsia="en-US"/>
            </w:rPr>
          </w:rPrChange>
        </w:rPr>
        <w:br w:type="page"/>
      </w:r>
      <w:r w:rsidR="00D42B22" w:rsidRPr="00C3510C">
        <w:rPr>
          <w:rStyle w:val="BookTitle"/>
          <w:i/>
        </w:rPr>
        <w:t>Methods</w:t>
      </w:r>
    </w:p>
    <w:p w:rsidR="00D42B22" w:rsidRPr="00E55483" w:rsidRDefault="00D42B22" w:rsidP="00D42B22">
      <w:pPr>
        <w:rPr>
          <w:rFonts w:ascii="Arial" w:hAnsi="Arial"/>
          <w:rPrChange w:id="3" w:author="2009 Kristen Harris" w:date="2009-09-13T16:21:00Z">
            <w:rPr/>
          </w:rPrChange>
        </w:rPr>
      </w:pPr>
    </w:p>
    <w:p w:rsidR="00D42B22" w:rsidRPr="00E55483" w:rsidRDefault="00E4555C" w:rsidP="00D42B22">
      <w:pPr>
        <w:rPr>
          <w:rFonts w:ascii="Arial" w:hAnsi="Arial"/>
          <w:rPrChange w:id="4" w:author="2009 Kristen Harris" w:date="2009-09-13T16:21:00Z">
            <w:rPr/>
          </w:rPrChange>
        </w:rPr>
      </w:pPr>
      <w:r w:rsidRPr="00E4555C">
        <w:rPr>
          <w:rFonts w:ascii="Arial" w:hAnsi="Arial"/>
          <w:b/>
          <w:rPrChange w:id="5" w:author="2009 Kristen Harris" w:date="2009-09-13T16:21:00Z">
            <w:rPr>
              <w:b/>
            </w:rPr>
          </w:rPrChange>
        </w:rPr>
        <w:t>Tissue sources and photographic conditions:</w:t>
      </w:r>
      <w:r w:rsidRPr="00E4555C">
        <w:rPr>
          <w:rFonts w:ascii="Arial" w:hAnsi="Arial"/>
          <w:rPrChange w:id="6" w:author="2009 Kristen Harris" w:date="2009-09-13T16:21:00Z">
            <w:rPr/>
          </w:rPrChange>
        </w:rPr>
        <w:t xml:space="preserve">  </w:t>
      </w:r>
      <w:r w:rsidRPr="00E4555C">
        <w:rPr>
          <w:rFonts w:ascii="Arial" w:hAnsi="Arial"/>
          <w:iCs/>
          <w:rPrChange w:id="7" w:author="2009 Kristen Harris" w:date="2009-09-13T16:21:00Z">
            <w:rPr>
              <w:iCs/>
            </w:rPr>
          </w:rPrChange>
        </w:rPr>
        <w:t xml:space="preserve">All procedures followed NIH guidelines for the humane care and use of laboratory animals. </w:t>
      </w:r>
      <w:r w:rsidRPr="00E4555C">
        <w:rPr>
          <w:rFonts w:ascii="Arial" w:hAnsi="Arial"/>
          <w:rPrChange w:id="8" w:author="2009 Kristen Harris" w:date="2009-09-13T16:21:00Z">
            <w:rPr/>
          </w:rPrChange>
        </w:rPr>
        <w:t xml:space="preserve">V1-3 were from </w:t>
      </w:r>
      <w:proofErr w:type="spellStart"/>
      <w:r w:rsidRPr="00E4555C">
        <w:rPr>
          <w:rFonts w:ascii="Arial" w:hAnsi="Arial"/>
          <w:rPrChange w:id="9" w:author="2009 Kristen Harris" w:date="2009-09-13T16:21:00Z">
            <w:rPr/>
          </w:rPrChange>
        </w:rPr>
        <w:t>hippocampal</w:t>
      </w:r>
      <w:proofErr w:type="spellEnd"/>
      <w:r w:rsidRPr="00E4555C">
        <w:rPr>
          <w:rFonts w:ascii="Arial" w:hAnsi="Arial"/>
          <w:rPrChange w:id="10" w:author="2009 Kristen Harris" w:date="2009-09-13T16:21:00Z">
            <w:rPr/>
          </w:rPrChange>
        </w:rPr>
        <w:t xml:space="preserve"> area CA1 of a perfusion-fixed male rat of the Long-Evans strain weighing 310 gm (postnatal day 77, </w:t>
      </w:r>
      <w:r w:rsidRPr="00E4555C">
        <w:rPr>
          <w:rFonts w:ascii="Arial" w:hAnsi="Arial"/>
          <w:rPrChange w:id="11" w:author="2009 Kristen Harris" w:date="2009-09-13T16:21:00Z">
            <w:rPr/>
          </w:rPrChange>
        </w:rPr>
        <w:fldChar w:fldCharType="begin"/>
      </w:r>
      <w:r w:rsidRPr="00E4555C">
        <w:rPr>
          <w:rFonts w:ascii="Arial" w:hAnsi="Arial"/>
          <w:rPrChange w:id="12" w:author="2009 Kristen Harris" w:date="2009-09-13T16:21:00Z">
            <w:rPr/>
          </w:rPrChange>
        </w:rPr>
        <w:instrText xml:space="preserve"> ADDIN EN.CITE &lt;EndNote&gt;&lt;Cite&gt;&lt;Author&gt;Harris&lt;/Author&gt;&lt;Year&gt;1989&lt;/Year&gt;&lt;RecNum&gt;17&lt;/RecNum&gt;&lt;record&gt;&lt;rec-number&gt;17&lt;/rec-number&gt;&lt;foreign-keys&gt;&lt;key app="EN" db-id="azfswt5zaww2t8ezwacvzsxzxfevsrsa9xaa"&gt;17&lt;/key&gt;&lt;/foreign-keys&gt;&lt;ref-type name="Journal Article"&gt;17&lt;/ref-type&gt;&lt;contributors&gt;&lt;authors&gt;&lt;author&gt;Harris, K. M.&lt;/author&gt;&lt;author&gt;Stevens, J. K.&lt;/author&gt;&lt;/authors&gt;&lt;/contributors&gt;&lt;auth-address&gt;Department of Neurology, Children&amp;apos;s Hospital, Boston, Massachusetts 02115.&lt;/auth-address&gt;&lt;titles&gt;&lt;title&gt;Dendritic spines of CA 1 pyramidal cells in the rat hippocampus: serial electron microscopy with reference to their biophysical characteristics&lt;/title&gt;&lt;secondary-title&gt;J Neurosci&lt;/secondary-title&gt;&lt;/titles&gt;&lt;periodical&gt;&lt;full-title&gt;J Neurosci&lt;/full-title&gt;&lt;/periodical&gt;&lt;pages&gt;2982-97&lt;/pages&gt;&lt;volume&gt;9&lt;/volume&gt;&lt;number&gt;8&lt;/number&gt;&lt;keywords&gt;&lt;keyword&gt;Animals&lt;/keyword&gt;&lt;keyword&gt;Axons/ultrastructure&lt;/keyword&gt;&lt;keyword&gt;Biophysics&lt;/keyword&gt;&lt;keyword&gt;Dendrites/physiology/*ultrastructure&lt;/keyword&gt;&lt;keyword&gt;Electric Conductivity&lt;/keyword&gt;&lt;keyword&gt;Endoplasmic Reticulum/ultrastructure&lt;/keyword&gt;&lt;keyword&gt;Hippocampus/cytology/*ultrastructure&lt;/keyword&gt;&lt;keyword&gt;Image Processing, Computer-Assisted&lt;/keyword&gt;&lt;keyword&gt;Male&lt;/keyword&gt;&lt;keyword&gt;Microscopy, Electron&lt;/keyword&gt;&lt;keyword&gt;Models, Neurological&lt;/keyword&gt;&lt;keyword&gt;Neurons/classification/*ultrastructure&lt;/keyword&gt;&lt;keyword&gt;Purkinje Cells/ultrastructure&lt;/keyword&gt;&lt;keyword&gt;Rats&lt;/keyword&gt;&lt;keyword&gt;Rats, Inbred Strains&lt;/keyword&gt;&lt;keyword&gt;Synapses/ultrastructure&lt;/keyword&gt;&lt;/keywords&gt;&lt;dates&gt;&lt;year&gt;1989&lt;/year&gt;&lt;pub-dates&gt;&lt;date&gt;Aug&lt;/date&gt;&lt;/pub-dates&gt;&lt;/dates&gt;&lt;isbn&gt;0270-6474 (Print)&lt;/isbn&gt;&lt;accession-num&gt;2769375&lt;/accession-num&gt;&lt;urls&gt;&lt;related-urls&gt;&lt;url&gt;http://www.ncbi.nlm.nih.gov/entrez/query.fcgi?cmd=Retrieve&amp;amp;db=PubMed&amp;amp;dopt=Citation&amp;amp;list_uids=2769375 &lt;/url&gt;&lt;/related-urls&gt;&lt;/urls&gt;&lt;language&gt;eng&lt;/language&gt;&lt;/record&gt;&lt;/Cite&gt;&lt;/EndNote&gt;</w:instrText>
      </w:r>
      <w:r w:rsidRPr="00E4555C">
        <w:rPr>
          <w:rFonts w:ascii="Arial" w:hAnsi="Arial"/>
          <w:rPrChange w:id="13" w:author="2009 Kristen Harris" w:date="2009-09-13T16:21:00Z">
            <w:rPr/>
          </w:rPrChange>
        </w:rPr>
        <w:fldChar w:fldCharType="separate"/>
      </w:r>
      <w:r w:rsidRPr="00E4555C">
        <w:rPr>
          <w:rFonts w:ascii="Arial" w:hAnsi="Arial"/>
          <w:rPrChange w:id="14" w:author="2009 Kristen Harris" w:date="2009-09-13T16:21:00Z">
            <w:rPr/>
          </w:rPrChange>
        </w:rPr>
        <w:t>(Harris and Stevens, 1989)</w:t>
      </w:r>
      <w:r w:rsidRPr="00E4555C">
        <w:rPr>
          <w:rFonts w:ascii="Arial" w:hAnsi="Arial"/>
          <w:rPrChange w:id="15" w:author="2009 Kristen Harris" w:date="2009-09-13T16:21:00Z">
            <w:rPr/>
          </w:rPrChange>
        </w:rPr>
        <w:fldChar w:fldCharType="end"/>
      </w:r>
      <w:r w:rsidRPr="00E4555C">
        <w:rPr>
          <w:rFonts w:ascii="Arial" w:hAnsi="Arial"/>
          <w:rPrChange w:id="16" w:author="2009 Kristen Harris" w:date="2009-09-13T16:21:00Z">
            <w:rPr/>
          </w:rPrChange>
        </w:rPr>
        <w:t xml:space="preserve">). Volume 4 was from a </w:t>
      </w:r>
      <w:proofErr w:type="spellStart"/>
      <w:r w:rsidRPr="00E4555C">
        <w:rPr>
          <w:rFonts w:ascii="Arial" w:hAnsi="Arial"/>
          <w:rPrChange w:id="17" w:author="2009 Kristen Harris" w:date="2009-09-13T16:21:00Z">
            <w:rPr/>
          </w:rPrChange>
        </w:rPr>
        <w:t>hippocampal</w:t>
      </w:r>
      <w:proofErr w:type="spellEnd"/>
      <w:r w:rsidRPr="00E4555C">
        <w:rPr>
          <w:rFonts w:ascii="Arial" w:hAnsi="Arial"/>
          <w:rPrChange w:id="18" w:author="2009 Kristen Harris" w:date="2009-09-13T16:21:00Z">
            <w:rPr/>
          </w:rPrChange>
        </w:rPr>
        <w:t xml:space="preserve"> slice that was prepared from a postnatal day 21 male rat </w:t>
      </w:r>
      <w:r w:rsidR="004770A2">
        <w:rPr>
          <w:rFonts w:ascii="Arial" w:hAnsi="Arial"/>
        </w:rPr>
        <w:t xml:space="preserve">(PND21) </w:t>
      </w:r>
      <w:r w:rsidRPr="00E4555C">
        <w:rPr>
          <w:rFonts w:ascii="Arial" w:hAnsi="Arial"/>
          <w:rPrChange w:id="19" w:author="2009 Kristen Harris" w:date="2009-09-13T16:21:00Z">
            <w:rPr/>
          </w:rPrChange>
        </w:rPr>
        <w:t>of the Long-Evans strain and maintained in vitro for 3 hours prior to fixation as described (</w:t>
      </w:r>
      <w:proofErr w:type="spellStart"/>
      <w:r w:rsidRPr="00E4555C">
        <w:rPr>
          <w:rFonts w:ascii="Arial" w:hAnsi="Arial"/>
          <w:rPrChange w:id="20" w:author="2009 Kristen Harris" w:date="2009-09-13T16:21:00Z">
            <w:rPr/>
          </w:rPrChange>
        </w:rPr>
        <w:t>Fiala</w:t>
      </w:r>
      <w:proofErr w:type="spellEnd"/>
      <w:r w:rsidRPr="00E4555C">
        <w:rPr>
          <w:rFonts w:ascii="Arial" w:hAnsi="Arial"/>
          <w:rPrChange w:id="21" w:author="2009 Kristen Harris" w:date="2009-09-13T16:21:00Z">
            <w:rPr/>
          </w:rPrChange>
        </w:rPr>
        <w:t xml:space="preserve"> et al., 2002). All volumes were from the middle of s. </w:t>
      </w:r>
      <w:proofErr w:type="spellStart"/>
      <w:r w:rsidRPr="00E4555C">
        <w:rPr>
          <w:rFonts w:ascii="Arial" w:hAnsi="Arial"/>
          <w:rPrChange w:id="22" w:author="2009 Kristen Harris" w:date="2009-09-13T16:21:00Z">
            <w:rPr/>
          </w:rPrChange>
        </w:rPr>
        <w:t>radiatum</w:t>
      </w:r>
      <w:proofErr w:type="spellEnd"/>
      <w:r w:rsidRPr="00E4555C">
        <w:rPr>
          <w:rFonts w:ascii="Arial" w:hAnsi="Arial"/>
          <w:rPrChange w:id="23" w:author="2009 Kristen Harris" w:date="2009-09-13T16:21:00Z">
            <w:rPr/>
          </w:rPrChange>
        </w:rPr>
        <w:t xml:space="preserve"> about 150 to 200 microns from the </w:t>
      </w:r>
      <w:proofErr w:type="spellStart"/>
      <w:r w:rsidRPr="00E4555C">
        <w:rPr>
          <w:rFonts w:ascii="Arial" w:hAnsi="Arial"/>
          <w:rPrChange w:id="24" w:author="2009 Kristen Harris" w:date="2009-09-13T16:21:00Z">
            <w:rPr/>
          </w:rPrChange>
        </w:rPr>
        <w:t>hippocampal</w:t>
      </w:r>
      <w:proofErr w:type="spellEnd"/>
      <w:r w:rsidRPr="00E4555C">
        <w:rPr>
          <w:rFonts w:ascii="Arial" w:hAnsi="Arial"/>
          <w:rPrChange w:id="25" w:author="2009 Kristen Harris" w:date="2009-09-13T16:21:00Z">
            <w:rPr/>
          </w:rPrChange>
        </w:rPr>
        <w:t xml:space="preserve"> CA1 pyramidal cell soma. For volume </w:t>
      </w:r>
      <w:r w:rsidR="00401C98">
        <w:rPr>
          <w:rFonts w:ascii="Arial" w:hAnsi="Arial"/>
        </w:rPr>
        <w:t>4</w:t>
      </w:r>
      <w:r w:rsidRPr="00E4555C">
        <w:rPr>
          <w:rFonts w:ascii="Arial" w:hAnsi="Arial"/>
          <w:rPrChange w:id="26" w:author="2009 Kristen Harris" w:date="2009-09-13T16:21:00Z">
            <w:rPr/>
          </w:rPrChange>
        </w:rPr>
        <w:t xml:space="preserve">, the series was located at a depth between 100 and 200 µm from the cut air surfaces of the slice where excellent tissue preservation occurred. </w:t>
      </w:r>
    </w:p>
    <w:p w:rsidR="00D42B22" w:rsidRPr="00E55483" w:rsidRDefault="00E55483" w:rsidP="00D42B22">
      <w:pPr>
        <w:rPr>
          <w:rFonts w:ascii="Arial" w:hAnsi="Arial"/>
        </w:rPr>
      </w:pPr>
      <w:r w:rsidRPr="00E55483">
        <w:rPr>
          <w:rFonts w:ascii="Arial" w:hAnsi="Arial"/>
        </w:rPr>
        <w:t xml:space="preserve">The image volumes for </w:t>
      </w:r>
      <w:r w:rsidR="003713CF" w:rsidRPr="00E55483">
        <w:rPr>
          <w:rFonts w:ascii="Arial" w:hAnsi="Arial"/>
        </w:rPr>
        <w:t xml:space="preserve">V1 </w:t>
      </w:r>
      <w:r w:rsidR="00D42B22" w:rsidRPr="00E55483">
        <w:rPr>
          <w:rFonts w:ascii="Arial" w:hAnsi="Arial"/>
        </w:rPr>
        <w:t xml:space="preserve">and V4 were </w:t>
      </w:r>
      <w:r w:rsidR="004770A2">
        <w:rPr>
          <w:rFonts w:ascii="Arial" w:hAnsi="Arial"/>
        </w:rPr>
        <w:t>obtained from</w:t>
      </w:r>
      <w:r w:rsidR="00D42B22" w:rsidRPr="00E55483">
        <w:rPr>
          <w:rFonts w:ascii="Arial" w:hAnsi="Arial"/>
        </w:rPr>
        <w:t xml:space="preserve"> digital scan</w:t>
      </w:r>
      <w:r w:rsidR="004770A2">
        <w:rPr>
          <w:rFonts w:ascii="Arial" w:hAnsi="Arial"/>
        </w:rPr>
        <w:t>s of</w:t>
      </w:r>
      <w:r w:rsidR="00D42B22" w:rsidRPr="00E55483">
        <w:rPr>
          <w:rFonts w:ascii="Arial" w:hAnsi="Arial"/>
        </w:rPr>
        <w:t xml:space="preserve"> the original EM negatives that had been photographed to produce dendrite K24 (Harris and Stevens, 1989)</w:t>
      </w:r>
      <w:r w:rsidR="004770A2">
        <w:rPr>
          <w:rFonts w:ascii="Arial" w:hAnsi="Arial"/>
        </w:rPr>
        <w:t>,</w:t>
      </w:r>
      <w:r w:rsidR="00D42B22" w:rsidRPr="00E55483">
        <w:rPr>
          <w:rFonts w:ascii="Arial" w:hAnsi="Arial"/>
        </w:rPr>
        <w:t xml:space="preserve"> and </w:t>
      </w:r>
      <w:r w:rsidR="004770A2">
        <w:rPr>
          <w:rFonts w:ascii="Arial" w:hAnsi="Arial"/>
        </w:rPr>
        <w:t xml:space="preserve">region </w:t>
      </w:r>
      <w:ins w:id="27" w:author="2009 Kristen Harris" w:date="2009-09-13T16:22:00Z">
        <w:r w:rsidR="003713CF" w:rsidRPr="00E55483">
          <w:rPr>
            <w:rFonts w:ascii="Arial" w:hAnsi="Arial"/>
          </w:rPr>
          <w:t>PN21AA</w:t>
        </w:r>
      </w:ins>
      <w:r w:rsidR="00D42B22" w:rsidRPr="00E55483">
        <w:rPr>
          <w:rFonts w:ascii="Arial" w:hAnsi="Arial"/>
        </w:rPr>
        <w:t xml:space="preserve"> (</w:t>
      </w:r>
      <w:proofErr w:type="spellStart"/>
      <w:r w:rsidR="00D42B22" w:rsidRPr="00E55483">
        <w:rPr>
          <w:rFonts w:ascii="Arial" w:hAnsi="Arial"/>
        </w:rPr>
        <w:t>Fiala</w:t>
      </w:r>
      <w:proofErr w:type="spellEnd"/>
      <w:r w:rsidR="00D42B22" w:rsidRPr="00E55483">
        <w:rPr>
          <w:rFonts w:ascii="Arial" w:hAnsi="Arial"/>
        </w:rPr>
        <w:t xml:space="preserve"> et al., </w:t>
      </w:r>
      <w:ins w:id="28" w:author="2009 Kristen Harris" w:date="2009-09-13T16:22:00Z">
        <w:r w:rsidR="003713CF" w:rsidRPr="00E55483">
          <w:rPr>
            <w:rFonts w:ascii="Arial" w:hAnsi="Arial"/>
          </w:rPr>
          <w:t>2002</w:t>
        </w:r>
      </w:ins>
      <w:r w:rsidR="00D42B22" w:rsidRPr="00E55483">
        <w:rPr>
          <w:rFonts w:ascii="Arial" w:hAnsi="Arial"/>
        </w:rPr>
        <w:t xml:space="preserve">). V2 and </w:t>
      </w:r>
      <w:r w:rsidR="003713CF" w:rsidRPr="00E55483">
        <w:rPr>
          <w:rFonts w:ascii="Arial" w:hAnsi="Arial"/>
        </w:rPr>
        <w:t>V</w:t>
      </w:r>
      <w:r w:rsidR="00D42B22" w:rsidRPr="00E55483">
        <w:rPr>
          <w:rFonts w:ascii="Arial" w:hAnsi="Arial"/>
        </w:rPr>
        <w:t xml:space="preserve">3 were </w:t>
      </w:r>
      <w:r w:rsidR="00401C98">
        <w:rPr>
          <w:rFonts w:ascii="Arial" w:hAnsi="Arial"/>
        </w:rPr>
        <w:t xml:space="preserve">more </w:t>
      </w:r>
      <w:r w:rsidR="004770A2">
        <w:rPr>
          <w:rFonts w:ascii="Arial" w:hAnsi="Arial"/>
        </w:rPr>
        <w:t xml:space="preserve">recently </w:t>
      </w:r>
      <w:r w:rsidR="00401C98">
        <w:rPr>
          <w:rFonts w:ascii="Arial" w:hAnsi="Arial"/>
        </w:rPr>
        <w:t>sectioned</w:t>
      </w:r>
      <w:r w:rsidR="00D42B22" w:rsidRPr="00E55483">
        <w:rPr>
          <w:rFonts w:ascii="Arial" w:hAnsi="Arial"/>
        </w:rPr>
        <w:t xml:space="preserve"> from additional blocks </w:t>
      </w:r>
      <w:r w:rsidR="004770A2">
        <w:rPr>
          <w:rFonts w:ascii="Arial" w:hAnsi="Arial"/>
        </w:rPr>
        <w:t xml:space="preserve">from </w:t>
      </w:r>
      <w:r w:rsidR="00D42B22" w:rsidRPr="00E55483">
        <w:rPr>
          <w:rFonts w:ascii="Arial" w:hAnsi="Arial"/>
        </w:rPr>
        <w:t xml:space="preserve">(Harris and Stevens, 1989). </w:t>
      </w:r>
      <w:r w:rsidR="004770A2">
        <w:rPr>
          <w:rFonts w:ascii="Arial" w:hAnsi="Arial"/>
        </w:rPr>
        <w:t>Series</w:t>
      </w:r>
      <w:r w:rsidR="00D42B22" w:rsidRPr="00E55483">
        <w:rPr>
          <w:rFonts w:ascii="Arial" w:hAnsi="Arial"/>
        </w:rPr>
        <w:t xml:space="preserve"> were cut according to our published protocols </w:t>
      </w:r>
      <w:r w:rsidR="00E4555C" w:rsidRPr="00E55483">
        <w:rPr>
          <w:rFonts w:ascii="Arial" w:hAnsi="Arial"/>
        </w:rPr>
        <w:fldChar w:fldCharType="begin"/>
      </w:r>
      <w:r w:rsidR="00D42B22" w:rsidRPr="00E55483">
        <w:rPr>
          <w:rFonts w:ascii="Arial" w:hAnsi="Arial"/>
        </w:rPr>
        <w:instrText xml:space="preserve"> ADDIN EN.CITE &lt;EndNote&gt;&lt;Cite&gt;&lt;Author&gt;Harris&lt;/Author&gt;&lt;Year&gt;2007&lt;/Year&gt;&lt;RecNum&gt;197&lt;/RecNum&gt;&lt;record&gt;&lt;rec-number&gt;197&lt;/rec-number&gt;&lt;foreign-keys&gt;&lt;key app="EN" db-id="pa5apx298vrd57e2s0qvrta2afwxp92z9exa"&gt;197&lt;/key&gt;&lt;/foreign-keys&gt;&lt;ref-type name="Journal Article"&gt;17&lt;/ref-type&gt;&lt;contributors&gt;&lt;authors&gt;&lt;author&gt;Harris, K. M&lt;/author&gt;&lt;author&gt;Bourne, J.&lt;/author&gt;&lt;author&gt;Mendenhall, J.&lt;/author&gt;&lt;author&gt;Spacek, J.&lt;/author&gt;&lt;/authors&gt;&lt;/contributors&gt;&lt;titles&gt;&lt;title&gt;Hippocampal CA1 dendrites of greater caliber have more spines and contain more microtubules as a subcellular supply route.&lt;/title&gt;&lt;secondary-title&gt;Soc Neurosci Abstracts&lt;/secondary-title&gt;&lt;/titles&gt;&lt;dates&gt;&lt;year&gt;2007&lt;/year&gt;&lt;/dates&gt;&lt;urls&gt;&lt;/urls&gt;&lt;/record&gt;&lt;/Cite&gt;&lt;/EndNote&gt;</w:instrText>
      </w:r>
      <w:r w:rsidR="00E4555C" w:rsidRPr="00E55483">
        <w:rPr>
          <w:rFonts w:ascii="Arial" w:hAnsi="Arial"/>
        </w:rPr>
        <w:fldChar w:fldCharType="separate"/>
      </w:r>
      <w:r w:rsidR="00D42B22" w:rsidRPr="00E55483">
        <w:rPr>
          <w:rFonts w:ascii="Arial" w:hAnsi="Arial"/>
        </w:rPr>
        <w:t>(Harris et al., 2007)</w:t>
      </w:r>
      <w:r w:rsidR="00E4555C" w:rsidRPr="00E55483">
        <w:rPr>
          <w:rFonts w:ascii="Arial" w:hAnsi="Arial"/>
        </w:rPr>
        <w:fldChar w:fldCharType="end"/>
      </w:r>
      <w:r w:rsidR="00D42B22" w:rsidRPr="00E55483">
        <w:rPr>
          <w:rFonts w:ascii="Arial" w:hAnsi="Arial"/>
        </w:rPr>
        <w:t xml:space="preserve">. Briefly, a diamond trimming tool (EMS, Electron Microscopy Sciences, Fort Washington, PA) was used to prepare small trapezoidal areas ~200 µm wide by 30-50µm high. Serial thin sections were cut at ~45-50 nm on an </w:t>
      </w:r>
      <w:proofErr w:type="spellStart"/>
      <w:r w:rsidR="00D42B22" w:rsidRPr="00E55483">
        <w:rPr>
          <w:rFonts w:ascii="Arial" w:hAnsi="Arial"/>
        </w:rPr>
        <w:t>ultramicrotome</w:t>
      </w:r>
      <w:proofErr w:type="spellEnd"/>
      <w:r w:rsidR="00D42B22" w:rsidRPr="00E55483">
        <w:rPr>
          <w:rFonts w:ascii="Arial" w:hAnsi="Arial"/>
        </w:rPr>
        <w:t xml:space="preserve">, mounted and counter stained with saturated </w:t>
      </w:r>
      <w:proofErr w:type="spellStart"/>
      <w:r w:rsidR="00D42B22" w:rsidRPr="00E55483">
        <w:rPr>
          <w:rFonts w:ascii="Arial" w:hAnsi="Arial"/>
        </w:rPr>
        <w:t>ethanolic</w:t>
      </w:r>
      <w:proofErr w:type="spellEnd"/>
      <w:r w:rsidR="00D42B22" w:rsidRPr="00E55483">
        <w:rPr>
          <w:rFonts w:ascii="Arial" w:hAnsi="Arial"/>
        </w:rPr>
        <w:t xml:space="preserve"> </w:t>
      </w:r>
      <w:proofErr w:type="spellStart"/>
      <w:r w:rsidR="00D42B22" w:rsidRPr="00E55483">
        <w:rPr>
          <w:rFonts w:ascii="Arial" w:hAnsi="Arial"/>
        </w:rPr>
        <w:t>uranyl</w:t>
      </w:r>
      <w:proofErr w:type="spellEnd"/>
      <w:r w:rsidR="00D42B22" w:rsidRPr="00E55483">
        <w:rPr>
          <w:rFonts w:ascii="Arial" w:hAnsi="Arial"/>
        </w:rPr>
        <w:t xml:space="preserve"> acetate, followed by Reynolds lead citrate, each for 5 min. Individual grids were placed in grid cassettes and stored in numbered gelatin capsules. The cassettes were mounted in a rotating stage to obtain uniform orientation of the sections on adjacent grids and the series were photographed at </w:t>
      </w:r>
      <w:commentRangeStart w:id="29"/>
      <w:r w:rsidR="00D42B22" w:rsidRPr="00E55483">
        <w:rPr>
          <w:rFonts w:ascii="Arial" w:hAnsi="Arial"/>
        </w:rPr>
        <w:t xml:space="preserve">5,000x </w:t>
      </w:r>
      <w:r w:rsidR="00EA30B2" w:rsidRPr="00E55483">
        <w:rPr>
          <w:rFonts w:ascii="Arial" w:hAnsi="Arial"/>
        </w:rPr>
        <w:t xml:space="preserve">on a JEOL 1200EX </w:t>
      </w:r>
      <w:r w:rsidR="00D42B22" w:rsidRPr="00E55483">
        <w:rPr>
          <w:rFonts w:ascii="Arial" w:hAnsi="Arial"/>
        </w:rPr>
        <w:t xml:space="preserve">(Volumes </w:t>
      </w:r>
      <w:r w:rsidR="003713CF" w:rsidRPr="00E55483">
        <w:rPr>
          <w:rFonts w:ascii="Arial" w:hAnsi="Arial"/>
        </w:rPr>
        <w:t>1</w:t>
      </w:r>
      <w:r w:rsidR="00D42B22" w:rsidRPr="00E55483">
        <w:rPr>
          <w:rFonts w:ascii="Arial" w:hAnsi="Arial"/>
        </w:rPr>
        <w:t>-</w:t>
      </w:r>
      <w:r w:rsidR="003713CF" w:rsidRPr="00E55483">
        <w:rPr>
          <w:rFonts w:ascii="Arial" w:hAnsi="Arial"/>
        </w:rPr>
        <w:t>3</w:t>
      </w:r>
      <w:r w:rsidR="00D42B22" w:rsidRPr="00E55483">
        <w:rPr>
          <w:rFonts w:ascii="Arial" w:hAnsi="Arial"/>
        </w:rPr>
        <w:t xml:space="preserve">) </w:t>
      </w:r>
      <w:r w:rsidR="003713CF" w:rsidRPr="00E55483">
        <w:rPr>
          <w:rFonts w:ascii="Arial" w:hAnsi="Arial"/>
        </w:rPr>
        <w:t xml:space="preserve">or 10,000x </w:t>
      </w:r>
      <w:r w:rsidR="00EA30B2">
        <w:rPr>
          <w:rFonts w:ascii="Arial" w:hAnsi="Arial"/>
        </w:rPr>
        <w:t>on a JEOL</w:t>
      </w:r>
      <w:r w:rsidR="00EA30B2" w:rsidRPr="00E55483">
        <w:rPr>
          <w:rFonts w:ascii="Arial" w:hAnsi="Arial"/>
        </w:rPr>
        <w:t xml:space="preserve">1230 </w:t>
      </w:r>
      <w:r w:rsidR="003713CF" w:rsidRPr="00E55483">
        <w:rPr>
          <w:rFonts w:ascii="Arial" w:hAnsi="Arial"/>
        </w:rPr>
        <w:t>(</w:t>
      </w:r>
      <w:r w:rsidR="00C3510C">
        <w:rPr>
          <w:rFonts w:ascii="Arial" w:hAnsi="Arial"/>
        </w:rPr>
        <w:t>V</w:t>
      </w:r>
      <w:r w:rsidR="003713CF" w:rsidRPr="00E55483">
        <w:rPr>
          <w:rFonts w:ascii="Arial" w:hAnsi="Arial"/>
        </w:rPr>
        <w:t xml:space="preserve">olume 4) </w:t>
      </w:r>
      <w:commentRangeEnd w:id="29"/>
      <w:r w:rsidR="003713CF" w:rsidRPr="00E55483">
        <w:rPr>
          <w:rStyle w:val="CommentReference"/>
          <w:rFonts w:ascii="Arial" w:eastAsia="Times New Roman" w:hAnsi="Arial" w:cs="Times New Roman"/>
          <w:vanish/>
          <w:lang w:val="ru-RU" w:eastAsia="ru-RU"/>
        </w:rPr>
        <w:commentReference w:id="29"/>
      </w:r>
      <w:r w:rsidR="00EA30B2">
        <w:rPr>
          <w:rFonts w:ascii="Arial" w:hAnsi="Arial"/>
        </w:rPr>
        <w:t xml:space="preserve">transmission </w:t>
      </w:r>
      <w:r w:rsidR="00D42B22" w:rsidRPr="00E55483">
        <w:rPr>
          <w:rFonts w:ascii="Arial" w:hAnsi="Arial"/>
        </w:rPr>
        <w:t xml:space="preserve">electron microscope (JEOL, Peabody, MA). </w:t>
      </w:r>
    </w:p>
    <w:p w:rsidR="00401C98" w:rsidRDefault="00D42B22" w:rsidP="00D42B22">
      <w:pPr>
        <w:rPr>
          <w:rFonts w:ascii="Arial" w:hAnsi="Arial"/>
        </w:rPr>
      </w:pPr>
      <w:r w:rsidRPr="00E55483">
        <w:rPr>
          <w:rFonts w:ascii="Arial" w:hAnsi="Arial"/>
          <w:b/>
        </w:rPr>
        <w:t>Manual volume reconstructions</w:t>
      </w:r>
      <w:r w:rsidRPr="00E55483">
        <w:rPr>
          <w:rFonts w:ascii="Arial" w:hAnsi="Arial"/>
        </w:rPr>
        <w:t>: Three-dimensional reconstructions and analyses were performed manually using the software entitled RECONSTRUCT</w:t>
      </w:r>
      <w:r w:rsidRPr="00E55483">
        <w:rPr>
          <w:rFonts w:ascii="Arial" w:hAnsi="Arial"/>
          <w:vertAlign w:val="superscript"/>
        </w:rPr>
        <w:t>™</w:t>
      </w:r>
      <w:r w:rsidRPr="00E55483">
        <w:rPr>
          <w:rFonts w:ascii="Arial" w:hAnsi="Arial"/>
        </w:rPr>
        <w:t xml:space="preserve"> </w:t>
      </w:r>
      <w:r w:rsidR="00E4555C" w:rsidRPr="00E55483">
        <w:rPr>
          <w:rFonts w:ascii="Arial" w:hAnsi="Arial"/>
        </w:rPr>
        <w:fldChar w:fldCharType="begin"/>
      </w:r>
      <w:r w:rsidRPr="00E55483">
        <w:rPr>
          <w:rFonts w:ascii="Arial" w:hAnsi="Arial"/>
        </w:rPr>
        <w:instrText xml:space="preserve"> ADDIN EN.CITE &lt;EndNote&gt;&lt;Cite&gt;&lt;Author&gt;Fiala&lt;/Author&gt;&lt;Year&gt;2005&lt;/Year&gt;&lt;RecNum&gt;148&lt;/RecNum&gt;&lt;record&gt;&lt;rec-number&gt;148&lt;/rec-number&gt;&lt;foreign-keys&gt;&lt;key app='EN' db-id='5adzze0eo00zxjer2w8x2d5q0w290as0effd'&gt;148&lt;/key&gt;&lt;/foreign-keys&gt;&lt;ref-type name='Journal Article'&gt;17&lt;/ref-type&gt;&lt;contributors&gt;&lt;authors&gt;&lt;author&gt;J. C. Fiala&lt;/author&gt;&lt;/authors&gt;&lt;/contributors&gt;&lt;titles&gt;&lt;title&gt;Reconstruct: a free editor for serial section microscopy&lt;/title&gt;&lt;secondary-title&gt;J. Microsc.&lt;/secondary-title&gt;&lt;/titles&gt;&lt;periodical&gt;&lt;full-title&gt;J. Microsc.&lt;/full-title&gt;&lt;/periodical&gt;&lt;pages&gt;52-61&lt;/pages&gt;&lt;volume&gt;218&lt;/volume&gt;&lt;dates&gt;&lt;year&gt;2005&lt;/year&gt;&lt;/dates&gt;&lt;urls&gt;&lt;/urls&gt;&lt;/record&gt;&lt;/Cite&gt;&lt;Cite&gt;&lt;Author&gt;Fiala&lt;/Author&gt;&lt;Year&gt;2002&lt;/Year&gt;&lt;RecNum&gt;375&lt;/RecNum&gt;&lt;record&gt;&lt;rec-number&gt;375&lt;/rec-number&gt;&lt;foreign-keys&gt;&lt;key app="EN" db-id="pa5apx298vrd57e2s0qvrta2afwxp92z9exa"&gt;375&lt;/key&gt;&lt;/foreign-keys&gt;&lt;ref-type name="Journal Article"&gt;17&lt;/ref-type&gt;&lt;contributors&gt;&lt;authors&gt;&lt;author&gt;Fiala, J. C.&lt;/author&gt;&lt;author&gt;Harris, K. M&lt;/author&gt;&lt;/authors&gt;&lt;/contributors&gt;&lt;titles&gt;&lt;title&gt;Computer-based alignment and reconstruction of serial sections. &lt;/title&gt;&lt;secondary-title&gt;Miscoscopy and Analysis&lt;/secondary-title&gt;&lt;/titles&gt;&lt;pages&gt;5-8&lt;/pages&gt;&lt;volume&gt;87&lt;/volume&gt;&lt;dates&gt;&lt;year&gt;2002&lt;/year&gt;&lt;/dates&gt;&lt;urls&gt;&lt;/urls&gt;&lt;/record&gt;&lt;/Cite&gt;&lt;/EndNote&gt;</w:instrText>
      </w:r>
      <w:r w:rsidR="00E4555C" w:rsidRPr="00E55483">
        <w:rPr>
          <w:rFonts w:ascii="Arial" w:hAnsi="Arial"/>
        </w:rPr>
        <w:fldChar w:fldCharType="separate"/>
      </w:r>
      <w:r w:rsidRPr="00E55483">
        <w:rPr>
          <w:rFonts w:ascii="Arial" w:hAnsi="Arial"/>
        </w:rPr>
        <w:t>(</w:t>
      </w:r>
      <w:proofErr w:type="spellStart"/>
      <w:r w:rsidRPr="00E55483">
        <w:rPr>
          <w:rFonts w:ascii="Arial" w:hAnsi="Arial"/>
        </w:rPr>
        <w:t>Fiala</w:t>
      </w:r>
      <w:proofErr w:type="spellEnd"/>
      <w:r w:rsidRPr="00E55483">
        <w:rPr>
          <w:rFonts w:ascii="Arial" w:hAnsi="Arial"/>
        </w:rPr>
        <w:t xml:space="preserve">, 2005; </w:t>
      </w:r>
      <w:proofErr w:type="spellStart"/>
      <w:r w:rsidRPr="00E55483">
        <w:rPr>
          <w:rFonts w:ascii="Arial" w:hAnsi="Arial"/>
        </w:rPr>
        <w:t>Fiala</w:t>
      </w:r>
      <w:proofErr w:type="spellEnd"/>
      <w:r w:rsidRPr="00E55483">
        <w:rPr>
          <w:rFonts w:ascii="Arial" w:hAnsi="Arial"/>
        </w:rPr>
        <w:t xml:space="preserve"> and Harris, 2002)</w:t>
      </w:r>
      <w:r w:rsidR="00E4555C" w:rsidRPr="00E55483">
        <w:rPr>
          <w:rFonts w:ascii="Arial" w:hAnsi="Arial"/>
        </w:rPr>
        <w:fldChar w:fldCharType="end"/>
      </w:r>
      <w:r w:rsidRPr="00E55483">
        <w:rPr>
          <w:rFonts w:ascii="Arial" w:hAnsi="Arial"/>
        </w:rPr>
        <w:t>, which is freely available from</w:t>
      </w:r>
      <w:ins w:id="30" w:author="2009 Kristen Harris" w:date="2009-09-13T16:16:00Z">
        <w:r w:rsidR="003713CF" w:rsidRPr="00E55483">
          <w:rPr>
            <w:rFonts w:ascii="Arial" w:hAnsi="Arial"/>
          </w:rPr>
          <w:t xml:space="preserve"> </w:t>
        </w:r>
      </w:ins>
      <w:r w:rsidRPr="00E55483">
        <w:rPr>
          <w:rFonts w:ascii="Arial" w:hAnsi="Arial"/>
        </w:rPr>
        <w:t xml:space="preserve"> </w:t>
      </w:r>
      <w:hyperlink r:id="rId6" w:history="1">
        <w:r w:rsidRPr="00E55483">
          <w:rPr>
            <w:rFonts w:ascii="Arial" w:hAnsi="Arial"/>
          </w:rPr>
          <w:t>http://synapses.clm.utexas.edu</w:t>
        </w:r>
      </w:hyperlink>
      <w:r w:rsidRPr="00E55483">
        <w:rPr>
          <w:rFonts w:ascii="Arial" w:hAnsi="Arial"/>
        </w:rPr>
        <w:t xml:space="preserve">). We digitally optimized images for brightness and contrast, and colorized reconstructions to visualize structures of interest. To align manually, we </w:t>
      </w:r>
      <w:r w:rsidR="004770A2">
        <w:rPr>
          <w:rFonts w:ascii="Arial" w:hAnsi="Arial"/>
        </w:rPr>
        <w:t>placed</w:t>
      </w:r>
      <w:r w:rsidRPr="00E55483">
        <w:rPr>
          <w:rFonts w:ascii="Arial" w:hAnsi="Arial"/>
        </w:rPr>
        <w:t xml:space="preserve"> five or more </w:t>
      </w:r>
      <w:proofErr w:type="spellStart"/>
      <w:r w:rsidRPr="00E55483">
        <w:rPr>
          <w:rFonts w:ascii="Arial" w:hAnsi="Arial"/>
        </w:rPr>
        <w:t>fiducial</w:t>
      </w:r>
      <w:proofErr w:type="spellEnd"/>
      <w:r w:rsidRPr="00E55483">
        <w:rPr>
          <w:rFonts w:ascii="Arial" w:hAnsi="Arial"/>
        </w:rPr>
        <w:t xml:space="preserve"> </w:t>
      </w:r>
      <w:r w:rsidR="00401C98">
        <w:rPr>
          <w:rFonts w:ascii="Arial" w:hAnsi="Arial"/>
        </w:rPr>
        <w:t>trace</w:t>
      </w:r>
      <w:r w:rsidRPr="00E55483">
        <w:rPr>
          <w:rFonts w:ascii="Arial" w:hAnsi="Arial"/>
        </w:rPr>
        <w:t xml:space="preserve">s on adjacent pairs of serial sections that were in the same location (e.g. cross-sectioned mitochondria or microtubules). </w:t>
      </w:r>
      <w:r w:rsidR="00E55483">
        <w:rPr>
          <w:rFonts w:ascii="Arial" w:hAnsi="Arial"/>
        </w:rPr>
        <w:t>We used</w:t>
      </w:r>
      <w:r w:rsidRPr="00E55483">
        <w:rPr>
          <w:rFonts w:ascii="Arial" w:hAnsi="Arial"/>
        </w:rPr>
        <w:t xml:space="preserve"> the </w:t>
      </w:r>
      <w:r w:rsidR="00E55483">
        <w:rPr>
          <w:rFonts w:ascii="Arial" w:hAnsi="Arial"/>
        </w:rPr>
        <w:t xml:space="preserve">“Linear” alignment tool </w:t>
      </w:r>
      <w:r w:rsidRPr="00E55483">
        <w:rPr>
          <w:rFonts w:ascii="Arial" w:hAnsi="Arial"/>
        </w:rPr>
        <w:t>in RECONSTRUCT</w:t>
      </w:r>
      <w:r w:rsidRPr="00E55483">
        <w:rPr>
          <w:rFonts w:ascii="Arial" w:hAnsi="Arial"/>
          <w:vertAlign w:val="superscript"/>
        </w:rPr>
        <w:t>TM</w:t>
      </w:r>
      <w:r w:rsidRPr="00E55483">
        <w:rPr>
          <w:rFonts w:ascii="Arial" w:hAnsi="Arial"/>
        </w:rPr>
        <w:t xml:space="preserve"> </w:t>
      </w:r>
      <w:r w:rsidR="00E55483">
        <w:rPr>
          <w:rFonts w:ascii="Arial" w:hAnsi="Arial"/>
        </w:rPr>
        <w:t xml:space="preserve">to </w:t>
      </w:r>
      <w:r w:rsidRPr="00E55483">
        <w:rPr>
          <w:rFonts w:ascii="Arial" w:hAnsi="Arial"/>
        </w:rPr>
        <w:t>align</w:t>
      </w:r>
      <w:r w:rsidR="00E55483">
        <w:rPr>
          <w:rFonts w:ascii="Arial" w:hAnsi="Arial"/>
        </w:rPr>
        <w:t xml:space="preserve"> most of these images. To test the quality of alignment, adjacent images were blended and viewed by paging through the series</w:t>
      </w:r>
      <w:r w:rsidRPr="00E55483">
        <w:rPr>
          <w:rFonts w:ascii="Arial" w:hAnsi="Arial"/>
        </w:rPr>
        <w:t xml:space="preserve">. </w:t>
      </w:r>
      <w:r w:rsidR="00E55483">
        <w:rPr>
          <w:rFonts w:ascii="Arial" w:hAnsi="Arial"/>
        </w:rPr>
        <w:t>In a well-aligned series, the blended images appear as a single well-focused image.  If alignment is off, the blended images will appear blurred or as double-images in regions of sub-optimal alignment</w:t>
      </w:r>
      <w:r w:rsidR="00401C98">
        <w:rPr>
          <w:rFonts w:ascii="Arial" w:hAnsi="Arial"/>
        </w:rPr>
        <w:t xml:space="preserve">; if so, additional </w:t>
      </w:r>
      <w:proofErr w:type="spellStart"/>
      <w:r w:rsidR="00401C98">
        <w:rPr>
          <w:rFonts w:ascii="Arial" w:hAnsi="Arial"/>
        </w:rPr>
        <w:t>feducial</w:t>
      </w:r>
      <w:proofErr w:type="spellEnd"/>
      <w:r w:rsidR="00401C98">
        <w:rPr>
          <w:rFonts w:ascii="Arial" w:hAnsi="Arial"/>
        </w:rPr>
        <w:t xml:space="preserve"> points were added in those regions</w:t>
      </w:r>
      <w:r w:rsidR="00E55483">
        <w:rPr>
          <w:rFonts w:ascii="Arial" w:hAnsi="Arial"/>
        </w:rPr>
        <w:t>. If a blended image could not be adequately aligned using the linear tool</w:t>
      </w:r>
      <w:r w:rsidR="00401C98">
        <w:rPr>
          <w:rFonts w:ascii="Arial" w:hAnsi="Arial"/>
        </w:rPr>
        <w:t>, usually</w:t>
      </w:r>
      <w:r w:rsidR="00C3510C">
        <w:rPr>
          <w:rFonts w:ascii="Arial" w:hAnsi="Arial"/>
        </w:rPr>
        <w:t xml:space="preserve"> due to a flaw in the section</w:t>
      </w:r>
      <w:r w:rsidR="00E55483">
        <w:rPr>
          <w:rFonts w:ascii="Arial" w:hAnsi="Arial"/>
        </w:rPr>
        <w:t xml:space="preserve">, then the </w:t>
      </w:r>
      <w:r w:rsidR="00C3510C">
        <w:rPr>
          <w:rFonts w:ascii="Arial" w:hAnsi="Arial"/>
        </w:rPr>
        <w:t>“</w:t>
      </w:r>
      <w:proofErr w:type="spellStart"/>
      <w:r w:rsidR="00C3510C">
        <w:rPr>
          <w:rFonts w:ascii="Arial" w:hAnsi="Arial"/>
        </w:rPr>
        <w:t>D</w:t>
      </w:r>
      <w:r w:rsidR="00E55483">
        <w:rPr>
          <w:rFonts w:ascii="Arial" w:hAnsi="Arial"/>
        </w:rPr>
        <w:t>eformal</w:t>
      </w:r>
      <w:proofErr w:type="spellEnd"/>
      <w:r w:rsidR="00C3510C">
        <w:rPr>
          <w:rFonts w:ascii="Arial" w:hAnsi="Arial"/>
        </w:rPr>
        <w:t>”</w:t>
      </w:r>
      <w:r w:rsidR="00E55483">
        <w:rPr>
          <w:rFonts w:ascii="Arial" w:hAnsi="Arial"/>
        </w:rPr>
        <w:t xml:space="preserve"> or </w:t>
      </w:r>
      <w:r w:rsidR="00C3510C">
        <w:rPr>
          <w:rFonts w:ascii="Arial" w:hAnsi="Arial"/>
        </w:rPr>
        <w:t>“Q</w:t>
      </w:r>
      <w:r w:rsidR="00E55483">
        <w:rPr>
          <w:rFonts w:ascii="Arial" w:hAnsi="Arial"/>
        </w:rPr>
        <w:t>uadratic</w:t>
      </w:r>
      <w:r w:rsidR="00C3510C">
        <w:rPr>
          <w:rFonts w:ascii="Arial" w:hAnsi="Arial"/>
        </w:rPr>
        <w:t>”</w:t>
      </w:r>
      <w:r w:rsidR="00E55483">
        <w:rPr>
          <w:rFonts w:ascii="Arial" w:hAnsi="Arial"/>
        </w:rPr>
        <w:t xml:space="preserve"> </w:t>
      </w:r>
      <w:r w:rsidR="00C3510C">
        <w:rPr>
          <w:rFonts w:ascii="Arial" w:hAnsi="Arial"/>
        </w:rPr>
        <w:t>tool</w:t>
      </w:r>
      <w:r w:rsidR="00E55483">
        <w:rPr>
          <w:rFonts w:ascii="Arial" w:hAnsi="Arial"/>
        </w:rPr>
        <w:t xml:space="preserve">s were </w:t>
      </w:r>
      <w:r w:rsidR="004770A2">
        <w:rPr>
          <w:rFonts w:ascii="Arial" w:hAnsi="Arial"/>
        </w:rPr>
        <w:t xml:space="preserve">occasionally </w:t>
      </w:r>
      <w:r w:rsidR="00E55483">
        <w:rPr>
          <w:rFonts w:ascii="Arial" w:hAnsi="Arial"/>
        </w:rPr>
        <w:t>used</w:t>
      </w:r>
      <w:r w:rsidR="00401C98">
        <w:rPr>
          <w:rFonts w:ascii="Arial" w:hAnsi="Arial"/>
        </w:rPr>
        <w:t>; however, these</w:t>
      </w:r>
      <w:r w:rsidR="004770A2">
        <w:rPr>
          <w:rFonts w:ascii="Arial" w:hAnsi="Arial"/>
        </w:rPr>
        <w:t xml:space="preserve"> </w:t>
      </w:r>
      <w:r w:rsidR="00401C98">
        <w:rPr>
          <w:rFonts w:ascii="Arial" w:hAnsi="Arial"/>
        </w:rPr>
        <w:t xml:space="preserve">extreme </w:t>
      </w:r>
      <w:r w:rsidR="004770A2">
        <w:rPr>
          <w:rFonts w:ascii="Arial" w:hAnsi="Arial"/>
        </w:rPr>
        <w:t xml:space="preserve">alignments </w:t>
      </w:r>
      <w:r w:rsidR="00E55483">
        <w:rPr>
          <w:rFonts w:ascii="Arial" w:hAnsi="Arial"/>
        </w:rPr>
        <w:t xml:space="preserve">were not propagated to the rest of the series. </w:t>
      </w:r>
    </w:p>
    <w:p w:rsidR="004770A2" w:rsidRDefault="004770A2" w:rsidP="00D42B22">
      <w:pPr>
        <w:rPr>
          <w:rFonts w:ascii="Arial" w:hAnsi="Arial"/>
        </w:rPr>
      </w:pPr>
      <w:r>
        <w:rPr>
          <w:rFonts w:ascii="Arial" w:hAnsi="Arial"/>
        </w:rPr>
        <w:t xml:space="preserve">Pixel size was calibrated </w:t>
      </w:r>
      <w:r w:rsidR="00D42B22" w:rsidRPr="00E55483">
        <w:rPr>
          <w:rFonts w:ascii="Arial" w:hAnsi="Arial"/>
        </w:rPr>
        <w:t>relative to a diffraction grating replica (</w:t>
      </w:r>
      <w:r w:rsidR="00E55483">
        <w:rPr>
          <w:rFonts w:ascii="Arial" w:hAnsi="Arial"/>
        </w:rPr>
        <w:t xml:space="preserve">0.463 um squares from </w:t>
      </w:r>
      <w:r w:rsidR="00D42B22" w:rsidRPr="00E55483">
        <w:rPr>
          <w:rFonts w:ascii="Arial" w:hAnsi="Arial"/>
        </w:rPr>
        <w:t xml:space="preserve">Ernest F. </w:t>
      </w:r>
      <w:proofErr w:type="spellStart"/>
      <w:r w:rsidR="00D42B22" w:rsidRPr="00E55483">
        <w:rPr>
          <w:rFonts w:ascii="Arial" w:hAnsi="Arial"/>
        </w:rPr>
        <w:t>Fullam</w:t>
      </w:r>
      <w:proofErr w:type="spellEnd"/>
      <w:r w:rsidR="00D42B22" w:rsidRPr="00E55483">
        <w:rPr>
          <w:rFonts w:ascii="Arial" w:hAnsi="Arial"/>
        </w:rPr>
        <w:t xml:space="preserve">, Latham, NY) </w:t>
      </w:r>
      <w:r w:rsidR="00E55483">
        <w:rPr>
          <w:rFonts w:ascii="Arial" w:hAnsi="Arial"/>
        </w:rPr>
        <w:t xml:space="preserve">that was </w:t>
      </w:r>
      <w:r w:rsidR="00D42B22" w:rsidRPr="00E55483">
        <w:rPr>
          <w:rFonts w:ascii="Arial" w:hAnsi="Arial"/>
        </w:rPr>
        <w:t>photographed with each series</w:t>
      </w:r>
      <w:r>
        <w:rPr>
          <w:rFonts w:ascii="Arial" w:hAnsi="Arial"/>
        </w:rPr>
        <w:t>, using the “Calibration” function in RECONSTRUCT</w:t>
      </w:r>
      <w:r>
        <w:rPr>
          <w:rFonts w:ascii="Arial" w:hAnsi="Arial"/>
          <w:vertAlign w:val="superscript"/>
        </w:rPr>
        <w:t>TM</w:t>
      </w:r>
      <w:r>
        <w:rPr>
          <w:rFonts w:ascii="Arial" w:hAnsi="Arial"/>
        </w:rPr>
        <w:t xml:space="preserve">. </w:t>
      </w:r>
      <w:r w:rsidR="00E4555C" w:rsidRPr="00E4555C">
        <w:rPr>
          <w:rFonts w:ascii="Arial" w:hAnsi="Arial"/>
          <w:rPrChange w:id="31" w:author="2009 Kristen Harris" w:date="2009-09-13T16:21:00Z">
            <w:rPr/>
          </w:rPrChange>
        </w:rPr>
        <w:t>The calibrated digital images ha</w:t>
      </w:r>
      <w:r w:rsidR="00401C98">
        <w:rPr>
          <w:rFonts w:ascii="Arial" w:hAnsi="Arial"/>
        </w:rPr>
        <w:t>d</w:t>
      </w:r>
      <w:r w:rsidR="00E4555C" w:rsidRPr="00E4555C">
        <w:rPr>
          <w:rFonts w:ascii="Arial" w:hAnsi="Arial"/>
          <w:rPrChange w:id="32" w:author="2009 Kristen Harris" w:date="2009-09-13T16:21:00Z">
            <w:rPr/>
          </w:rPrChange>
        </w:rPr>
        <w:t xml:space="preserve"> spatial resolution</w:t>
      </w:r>
      <w:r w:rsidR="00401C98">
        <w:rPr>
          <w:rFonts w:ascii="Arial" w:hAnsi="Arial"/>
        </w:rPr>
        <w:t>s</w:t>
      </w:r>
      <w:r w:rsidR="00E4555C" w:rsidRPr="00E4555C">
        <w:rPr>
          <w:rFonts w:ascii="Arial" w:hAnsi="Arial"/>
          <w:rPrChange w:id="33" w:author="2009 Kristen Harris" w:date="2009-09-13T16:21:00Z">
            <w:rPr/>
          </w:rPrChange>
        </w:rPr>
        <w:t xml:space="preserve"> of ~2.2 nm/pixel.</w:t>
      </w:r>
      <w:r w:rsidR="00401C98">
        <w:rPr>
          <w:rFonts w:ascii="Arial" w:hAnsi="Arial"/>
        </w:rPr>
        <w:t xml:space="preserve"> </w:t>
      </w:r>
      <w:r>
        <w:rPr>
          <w:rFonts w:ascii="Arial" w:hAnsi="Arial"/>
        </w:rPr>
        <w:t>S</w:t>
      </w:r>
      <w:r w:rsidR="00D42B22" w:rsidRPr="00E55483">
        <w:rPr>
          <w:rFonts w:ascii="Arial" w:hAnsi="Arial"/>
        </w:rPr>
        <w:t xml:space="preserve">ection thickness was computed by dividing the diameters of longitudinally sectioned mitochondria by the number of sections they spanned </w:t>
      </w:r>
      <w:r w:rsidR="00E4555C" w:rsidRPr="00E55483">
        <w:rPr>
          <w:rFonts w:ascii="Arial" w:hAnsi="Arial"/>
        </w:rPr>
        <w:fldChar w:fldCharType="begin"/>
      </w:r>
      <w:r w:rsidR="00D42B22" w:rsidRPr="00E55483">
        <w:rPr>
          <w:rFonts w:ascii="Arial" w:hAnsi="Arial"/>
        </w:rPr>
        <w:instrText xml:space="preserve"> ADDIN EN.CITE &lt;EndNote&gt;&lt;Cite&gt;&lt;Author&gt;Fiala&lt;/Author&gt;&lt;Year&gt;2001&lt;/Year&gt;&lt;RecNum&gt;53&lt;/RecNum&gt;&lt;record&gt;&lt;rec-number&gt;53&lt;/rec-number&gt;&lt;foreign-keys&gt;&lt;key app="EN" db-id="azfswt5zaww2t8ezwacvzsxzxfevsrsa9xaa"&gt;53&lt;/key&gt;&lt;/foreign-keys&gt;&lt;ref-type name="Journal Article"&gt;17&lt;/ref-type&gt;&lt;contributors&gt;&lt;authors&gt;&lt;author&gt;J. C. Fiala&lt;/author&gt;&lt;author&gt;K. M Harris&lt;/author&gt;&lt;/authors&gt;&lt;/contributors&gt;&lt;titles&gt;&lt;title&gt;Cylindrical diameters method for calibrating section thickness in serial electron microscopy&lt;/title&gt;&lt;secondary-title&gt;J Microsc &lt;/secondary-title&gt;&lt;/titles&gt;&lt;periodical&gt;&lt;full-title&gt;J Microsc&lt;/full-title&gt;&lt;/periodical&gt;&lt;pages&gt;468-472&lt;/pages&gt;&lt;volume&gt;202&lt;/volume&gt;&lt;dates&gt;&lt;year&gt;2001&lt;/year&gt;&lt;/dates&gt;&lt;urls&gt;&lt;/urls&gt;&lt;/record&gt;&lt;/Cite&gt;&lt;/EndNote&gt;</w:instrText>
      </w:r>
      <w:r w:rsidR="00E4555C" w:rsidRPr="00E55483">
        <w:rPr>
          <w:rFonts w:ascii="Arial" w:hAnsi="Arial"/>
        </w:rPr>
        <w:fldChar w:fldCharType="separate"/>
      </w:r>
      <w:r w:rsidR="00D42B22" w:rsidRPr="00E55483">
        <w:rPr>
          <w:rFonts w:ascii="Arial" w:hAnsi="Arial"/>
        </w:rPr>
        <w:t>(</w:t>
      </w:r>
      <w:proofErr w:type="spellStart"/>
      <w:r w:rsidR="00D42B22" w:rsidRPr="00E55483">
        <w:rPr>
          <w:rFonts w:ascii="Arial" w:hAnsi="Arial"/>
        </w:rPr>
        <w:t>Fiala</w:t>
      </w:r>
      <w:proofErr w:type="spellEnd"/>
      <w:r w:rsidR="00D42B22" w:rsidRPr="00E55483">
        <w:rPr>
          <w:rFonts w:ascii="Arial" w:hAnsi="Arial"/>
        </w:rPr>
        <w:t xml:space="preserve"> and Harris, 2001a)</w:t>
      </w:r>
      <w:r w:rsidR="00E4555C" w:rsidRPr="00E55483">
        <w:rPr>
          <w:rFonts w:ascii="Arial" w:hAnsi="Arial"/>
        </w:rPr>
        <w:fldChar w:fldCharType="end"/>
      </w:r>
      <w:r w:rsidR="00401C98">
        <w:rPr>
          <w:rFonts w:ascii="Arial" w:hAnsi="Arial"/>
        </w:rPr>
        <w:t xml:space="preserve"> and equaled ~50 nm.</w:t>
      </w:r>
    </w:p>
    <w:p w:rsidR="00C44244" w:rsidRDefault="004770A2" w:rsidP="00D42B22">
      <w:pPr>
        <w:rPr>
          <w:rFonts w:ascii="Arial" w:hAnsi="Arial"/>
        </w:rPr>
      </w:pPr>
      <w:r>
        <w:rPr>
          <w:rFonts w:ascii="Arial" w:hAnsi="Arial"/>
        </w:rPr>
        <w:t>We</w:t>
      </w:r>
      <w:r w:rsidR="00D42B22" w:rsidRPr="00E55483">
        <w:rPr>
          <w:rFonts w:ascii="Arial" w:hAnsi="Arial"/>
        </w:rPr>
        <w:t xml:space="preserve"> manually traced outlines of all objects </w:t>
      </w:r>
      <w:r>
        <w:rPr>
          <w:rFonts w:ascii="Arial" w:hAnsi="Arial"/>
        </w:rPr>
        <w:t xml:space="preserve">in sub regions of the image volumes </w:t>
      </w:r>
      <w:r w:rsidR="00D42B22" w:rsidRPr="00E55483">
        <w:rPr>
          <w:rFonts w:ascii="Arial" w:hAnsi="Arial"/>
        </w:rPr>
        <w:t>and identified them as axon</w:t>
      </w:r>
      <w:r w:rsidR="00C44244">
        <w:rPr>
          <w:rFonts w:ascii="Arial" w:hAnsi="Arial"/>
        </w:rPr>
        <w:t>s</w:t>
      </w:r>
      <w:r w:rsidR="00D42B22" w:rsidRPr="00E55483">
        <w:rPr>
          <w:rFonts w:ascii="Arial" w:hAnsi="Arial"/>
        </w:rPr>
        <w:t>, dendrite</w:t>
      </w:r>
      <w:r w:rsidR="00C44244">
        <w:rPr>
          <w:rFonts w:ascii="Arial" w:hAnsi="Arial"/>
        </w:rPr>
        <w:t>s</w:t>
      </w:r>
      <w:r w:rsidR="00D42B22" w:rsidRPr="00E55483">
        <w:rPr>
          <w:rFonts w:ascii="Arial" w:hAnsi="Arial"/>
        </w:rPr>
        <w:t xml:space="preserve">, </w:t>
      </w:r>
      <w:proofErr w:type="spellStart"/>
      <w:r w:rsidR="00D42B22" w:rsidRPr="00E55483">
        <w:rPr>
          <w:rFonts w:ascii="Arial" w:hAnsi="Arial"/>
        </w:rPr>
        <w:t>glia</w:t>
      </w:r>
      <w:proofErr w:type="spellEnd"/>
      <w:r w:rsidR="00D42B22" w:rsidRPr="00E55483">
        <w:rPr>
          <w:rFonts w:ascii="Arial" w:hAnsi="Arial"/>
        </w:rPr>
        <w:t>, spine</w:t>
      </w:r>
      <w:r w:rsidR="00C44244">
        <w:rPr>
          <w:rFonts w:ascii="Arial" w:hAnsi="Arial"/>
        </w:rPr>
        <w:t>s,</w:t>
      </w:r>
      <w:r w:rsidR="00D42B22" w:rsidRPr="00E55483">
        <w:rPr>
          <w:rFonts w:ascii="Arial" w:hAnsi="Arial"/>
        </w:rPr>
        <w:t xml:space="preserve"> or synapse</w:t>
      </w:r>
      <w:r w:rsidR="00C44244">
        <w:rPr>
          <w:rFonts w:ascii="Arial" w:hAnsi="Arial"/>
        </w:rPr>
        <w:t>s</w:t>
      </w:r>
      <w:r w:rsidR="00D42B22" w:rsidRPr="00E55483">
        <w:rPr>
          <w:rFonts w:ascii="Arial" w:hAnsi="Arial"/>
        </w:rPr>
        <w:t xml:space="preserve">. </w:t>
      </w:r>
      <w:r w:rsidR="004F71E9" w:rsidRPr="00E55483">
        <w:rPr>
          <w:rFonts w:ascii="Arial" w:hAnsi="Arial"/>
        </w:rPr>
        <w:t>The</w:t>
      </w:r>
      <w:r w:rsidR="00C44244">
        <w:rPr>
          <w:rFonts w:ascii="Arial" w:hAnsi="Arial"/>
        </w:rPr>
        <w:t xml:space="preserve"> traces generated for synapses</w:t>
      </w:r>
      <w:r w:rsidR="004F71E9" w:rsidRPr="00E55483">
        <w:rPr>
          <w:rFonts w:ascii="Arial" w:hAnsi="Arial"/>
        </w:rPr>
        <w:t xml:space="preserve"> in these </w:t>
      </w:r>
      <w:r w:rsidR="00C3510C">
        <w:rPr>
          <w:rFonts w:ascii="Arial" w:hAnsi="Arial"/>
        </w:rPr>
        <w:t>reconstructed</w:t>
      </w:r>
      <w:r w:rsidR="004F71E9" w:rsidRPr="00E55483">
        <w:rPr>
          <w:rFonts w:ascii="Arial" w:hAnsi="Arial"/>
        </w:rPr>
        <w:t xml:space="preserve"> volumes only provide a guide as to where a synapse is located</w:t>
      </w:r>
      <w:r w:rsidR="00401C98">
        <w:rPr>
          <w:rFonts w:ascii="Arial" w:hAnsi="Arial"/>
        </w:rPr>
        <w:t xml:space="preserve"> and a count per reconstructed volume</w:t>
      </w:r>
      <w:r w:rsidR="00C44244">
        <w:rPr>
          <w:rFonts w:ascii="Arial" w:hAnsi="Arial"/>
        </w:rPr>
        <w:t xml:space="preserve">. </w:t>
      </w:r>
      <w:r w:rsidR="004F71E9" w:rsidRPr="00E55483">
        <w:rPr>
          <w:rFonts w:ascii="Arial" w:hAnsi="Arial"/>
        </w:rPr>
        <w:t>Strategies to obtain realistic dimensions of the synaptic surface areas require</w:t>
      </w:r>
      <w:r w:rsidR="00401C98">
        <w:rPr>
          <w:rFonts w:ascii="Arial" w:hAnsi="Arial"/>
        </w:rPr>
        <w:t xml:space="preserve"> more detailed reconstructions </w:t>
      </w:r>
      <w:r w:rsidR="00845EF6">
        <w:rPr>
          <w:rFonts w:ascii="Arial" w:hAnsi="Arial"/>
        </w:rPr>
        <w:t xml:space="preserve">as </w:t>
      </w:r>
      <w:r w:rsidR="004F71E9" w:rsidRPr="00E55483">
        <w:rPr>
          <w:rFonts w:ascii="Arial" w:hAnsi="Arial"/>
        </w:rPr>
        <w:t>described elsewhere (e.g. _______ Harris references)</w:t>
      </w:r>
      <w:r w:rsidR="00845EF6">
        <w:rPr>
          <w:rFonts w:ascii="Arial" w:hAnsi="Arial"/>
        </w:rPr>
        <w:t>, and have not yet been obtained for these volumes</w:t>
      </w:r>
      <w:r w:rsidR="004F71E9" w:rsidRPr="00E55483">
        <w:rPr>
          <w:rFonts w:ascii="Arial" w:hAnsi="Arial"/>
        </w:rPr>
        <w:t xml:space="preserve">. </w:t>
      </w:r>
      <w:r w:rsidR="00D42B22" w:rsidRPr="00E55483">
        <w:rPr>
          <w:rFonts w:ascii="Arial" w:hAnsi="Arial"/>
        </w:rPr>
        <w:t>RECONSTRUCT</w:t>
      </w:r>
      <w:r w:rsidR="00D42B22" w:rsidRPr="00E55483">
        <w:rPr>
          <w:rFonts w:ascii="Arial" w:hAnsi="Arial"/>
          <w:vertAlign w:val="superscript"/>
        </w:rPr>
        <w:t xml:space="preserve">™ </w:t>
      </w:r>
      <w:r w:rsidR="004F71E9" w:rsidRPr="00E55483">
        <w:rPr>
          <w:rFonts w:ascii="Arial" w:hAnsi="Arial"/>
        </w:rPr>
        <w:t xml:space="preserve">output provided </w:t>
      </w:r>
      <w:r w:rsidR="00D42B22" w:rsidRPr="00E55483">
        <w:rPr>
          <w:rFonts w:ascii="Arial" w:hAnsi="Arial"/>
        </w:rPr>
        <w:t xml:space="preserve">calibrated </w:t>
      </w:r>
      <w:r w:rsidR="004F71E9" w:rsidRPr="00E55483">
        <w:rPr>
          <w:rFonts w:ascii="Arial" w:hAnsi="Arial"/>
        </w:rPr>
        <w:t>volume</w:t>
      </w:r>
      <w:r w:rsidR="00D42B22" w:rsidRPr="00E55483">
        <w:rPr>
          <w:rFonts w:ascii="Arial" w:hAnsi="Arial"/>
        </w:rPr>
        <w:t xml:space="preserve">s </w:t>
      </w:r>
      <w:r w:rsidR="004F71E9" w:rsidRPr="00E55483">
        <w:rPr>
          <w:rFonts w:ascii="Arial" w:hAnsi="Arial"/>
        </w:rPr>
        <w:t xml:space="preserve">of dendrites, axons, and </w:t>
      </w:r>
      <w:proofErr w:type="spellStart"/>
      <w:r w:rsidR="004F71E9" w:rsidRPr="00E55483">
        <w:rPr>
          <w:rFonts w:ascii="Arial" w:hAnsi="Arial"/>
        </w:rPr>
        <w:t>glia</w:t>
      </w:r>
      <w:proofErr w:type="spellEnd"/>
      <w:r w:rsidR="004F71E9" w:rsidRPr="00E55483">
        <w:rPr>
          <w:rFonts w:ascii="Arial" w:hAnsi="Arial"/>
        </w:rPr>
        <w:t xml:space="preserve">; </w:t>
      </w:r>
      <w:r w:rsidR="00D42B22" w:rsidRPr="00E55483">
        <w:rPr>
          <w:rFonts w:ascii="Arial" w:hAnsi="Arial"/>
        </w:rPr>
        <w:t>and 3D displays of reconstructed objects.</w:t>
      </w:r>
    </w:p>
    <w:p w:rsidR="00232764" w:rsidRDefault="00C44244" w:rsidP="00D42B22">
      <w:pPr>
        <w:rPr>
          <w:rFonts w:ascii="Arial" w:hAnsi="Arial"/>
        </w:rPr>
      </w:pPr>
      <w:r w:rsidRPr="00C44244">
        <w:rPr>
          <w:rFonts w:ascii="Arial" w:hAnsi="Arial"/>
          <w:highlight w:val="cyan"/>
        </w:rPr>
        <w:t>ADD HERE HOW THINGS ARE NAMED in the volumes</w:t>
      </w:r>
      <w:r>
        <w:rPr>
          <w:rFonts w:ascii="Arial" w:hAnsi="Arial"/>
          <w:highlight w:val="cyan"/>
        </w:rPr>
        <w:t xml:space="preserve">, and fix them to be uniform across the densely reconstructed </w:t>
      </w:r>
      <w:r w:rsidRPr="00EA30B2">
        <w:rPr>
          <w:rFonts w:ascii="Arial" w:hAnsi="Arial"/>
          <w:highlight w:val="cyan"/>
        </w:rPr>
        <w:t>volumes</w:t>
      </w:r>
      <w:r w:rsidR="00EA30B2" w:rsidRPr="00EA30B2">
        <w:rPr>
          <w:rFonts w:ascii="Arial" w:hAnsi="Arial"/>
          <w:highlight w:val="cyan"/>
        </w:rPr>
        <w:t xml:space="preserve"> – Assign this to John and Patrick.</w:t>
      </w:r>
    </w:p>
    <w:p w:rsidR="00D42B22" w:rsidRPr="00E55483" w:rsidRDefault="00232764" w:rsidP="00D42B22">
      <w:pPr>
        <w:rPr>
          <w:rFonts w:ascii="Arial" w:hAnsi="Arial"/>
        </w:rPr>
      </w:pPr>
      <w:r>
        <w:rPr>
          <w:rFonts w:ascii="Arial" w:hAnsi="Arial"/>
        </w:rPr>
        <w:t>Dendrites and Spine – Bright yellow outer line and pale yellow volume: values in 2x2 cube</w:t>
      </w:r>
    </w:p>
    <w:p w:rsidR="007A3B72" w:rsidRPr="00C3510C" w:rsidRDefault="007A3B72" w:rsidP="007A3B72">
      <w:pPr>
        <w:pStyle w:val="Heading1"/>
        <w:rPr>
          <w:rStyle w:val="Strong"/>
          <w:b w:val="0"/>
          <w:bCs/>
        </w:rPr>
      </w:pPr>
      <w:r w:rsidRPr="00C3510C">
        <w:rPr>
          <w:rStyle w:val="Strong"/>
          <w:lang w:val="en-US"/>
        </w:rPr>
        <w:t>RESULTS</w:t>
      </w:r>
    </w:p>
    <w:p w:rsidR="000F14F0" w:rsidRPr="00E55483" w:rsidRDefault="00DD7649" w:rsidP="000F14F0">
      <w:pPr>
        <w:rPr>
          <w:rFonts w:ascii="Arial" w:hAnsi="Arial"/>
          <w:rPrChange w:id="34" w:author="2009 Kristen Harris" w:date="2009-09-13T16:21:00Z">
            <w:rPr/>
          </w:rPrChange>
        </w:rPr>
      </w:pPr>
      <w:r>
        <w:rPr>
          <w:rFonts w:ascii="Arial" w:hAnsi="Arial"/>
        </w:rPr>
        <w:t>The f</w:t>
      </w:r>
      <w:r w:rsidR="00D1462D">
        <w:rPr>
          <w:rFonts w:ascii="Arial" w:hAnsi="Arial"/>
        </w:rPr>
        <w:t>our</w:t>
      </w:r>
      <w:r w:rsidR="00E4555C" w:rsidRPr="00E4555C">
        <w:rPr>
          <w:rFonts w:ascii="Arial" w:hAnsi="Arial"/>
          <w:rPrChange w:id="35" w:author="2009 Kristen Harris" w:date="2009-09-13T16:21:00Z">
            <w:rPr/>
          </w:rPrChange>
        </w:rPr>
        <w:t xml:space="preserve"> image</w:t>
      </w:r>
      <w:r w:rsidR="004770A2">
        <w:rPr>
          <w:rFonts w:ascii="Arial" w:hAnsi="Arial"/>
        </w:rPr>
        <w:t xml:space="preserve"> volume</w:t>
      </w:r>
      <w:r w:rsidR="00E4555C" w:rsidRPr="00E4555C">
        <w:rPr>
          <w:rFonts w:ascii="Arial" w:hAnsi="Arial"/>
          <w:rPrChange w:id="36" w:author="2009 Kristen Harris" w:date="2009-09-13T16:21:00Z">
            <w:rPr/>
          </w:rPrChange>
        </w:rPr>
        <w:t>s</w:t>
      </w:r>
      <w:r>
        <w:rPr>
          <w:rFonts w:ascii="Arial" w:hAnsi="Arial"/>
        </w:rPr>
        <w:t xml:space="preserve"> </w:t>
      </w:r>
      <w:r w:rsidR="004770A2">
        <w:rPr>
          <w:rFonts w:ascii="Arial" w:hAnsi="Arial"/>
        </w:rPr>
        <w:t>were located</w:t>
      </w:r>
      <w:r w:rsidR="00E4555C" w:rsidRPr="00E4555C">
        <w:rPr>
          <w:rFonts w:ascii="Arial" w:hAnsi="Arial"/>
          <w:rPrChange w:id="37" w:author="2009 Kristen Harris" w:date="2009-09-13T16:21:00Z">
            <w:rPr/>
          </w:rPrChange>
        </w:rPr>
        <w:t xml:space="preserve"> in the middle of </w:t>
      </w:r>
      <w:r w:rsidR="00E4555C" w:rsidRPr="00E4555C">
        <w:rPr>
          <w:rFonts w:ascii="Arial" w:hAnsi="Arial"/>
          <w:i/>
          <w:rPrChange w:id="38" w:author="2009 Kristen Harris" w:date="2009-09-13T16:21:00Z">
            <w:rPr>
              <w:i/>
            </w:rPr>
          </w:rPrChange>
        </w:rPr>
        <w:t xml:space="preserve">stratum </w:t>
      </w:r>
      <w:proofErr w:type="spellStart"/>
      <w:r w:rsidR="00E4555C" w:rsidRPr="00E4555C">
        <w:rPr>
          <w:rFonts w:ascii="Arial" w:hAnsi="Arial"/>
          <w:i/>
          <w:rPrChange w:id="39" w:author="2009 Kristen Harris" w:date="2009-09-13T16:21:00Z">
            <w:rPr>
              <w:i/>
            </w:rPr>
          </w:rPrChange>
        </w:rPr>
        <w:t>radiatum</w:t>
      </w:r>
      <w:proofErr w:type="spellEnd"/>
      <w:r w:rsidR="00E4555C" w:rsidRPr="00E4555C">
        <w:rPr>
          <w:rFonts w:ascii="Arial" w:hAnsi="Arial"/>
          <w:i/>
          <w:rPrChange w:id="40" w:author="2009 Kristen Harris" w:date="2009-09-13T16:21:00Z">
            <w:rPr>
              <w:i/>
            </w:rPr>
          </w:rPrChange>
        </w:rPr>
        <w:t xml:space="preserve"> </w:t>
      </w:r>
      <w:r w:rsidR="00E4555C" w:rsidRPr="00E4555C">
        <w:rPr>
          <w:rFonts w:ascii="Arial" w:hAnsi="Arial"/>
          <w:rPrChange w:id="41" w:author="2009 Kristen Harris" w:date="2009-09-13T16:21:00Z">
            <w:rPr/>
          </w:rPrChange>
        </w:rPr>
        <w:t xml:space="preserve">in </w:t>
      </w:r>
      <w:proofErr w:type="spellStart"/>
      <w:r w:rsidR="00E4555C" w:rsidRPr="00E4555C">
        <w:rPr>
          <w:rFonts w:ascii="Arial" w:hAnsi="Arial"/>
          <w:rPrChange w:id="42" w:author="2009 Kristen Harris" w:date="2009-09-13T16:21:00Z">
            <w:rPr/>
          </w:rPrChange>
        </w:rPr>
        <w:t>hippocampal</w:t>
      </w:r>
      <w:proofErr w:type="spellEnd"/>
      <w:r w:rsidR="00E4555C" w:rsidRPr="00E4555C">
        <w:rPr>
          <w:rFonts w:ascii="Arial" w:hAnsi="Arial"/>
          <w:rPrChange w:id="43" w:author="2009 Kristen Harris" w:date="2009-09-13T16:21:00Z">
            <w:rPr/>
          </w:rPrChange>
        </w:rPr>
        <w:t xml:space="preserve"> area CA1</w:t>
      </w:r>
      <w:r w:rsidR="004770A2">
        <w:rPr>
          <w:rFonts w:ascii="Arial" w:hAnsi="Arial"/>
        </w:rPr>
        <w:t xml:space="preserve"> (Figure 1</w:t>
      </w:r>
      <w:r w:rsidR="000F14F0">
        <w:rPr>
          <w:rFonts w:ascii="Arial" w:hAnsi="Arial"/>
        </w:rPr>
        <w:t>A and Table 1</w:t>
      </w:r>
      <w:r w:rsidR="004770A2">
        <w:rPr>
          <w:rFonts w:ascii="Arial" w:hAnsi="Arial"/>
        </w:rPr>
        <w:t>)</w:t>
      </w:r>
      <w:r w:rsidR="00E4555C" w:rsidRPr="00E4555C">
        <w:rPr>
          <w:rFonts w:ascii="Arial" w:hAnsi="Arial"/>
          <w:rPrChange w:id="44" w:author="2009 Kristen Harris" w:date="2009-09-13T16:21:00Z">
            <w:rPr/>
          </w:rPrChange>
        </w:rPr>
        <w:t xml:space="preserve">. </w:t>
      </w:r>
      <w:r>
        <w:rPr>
          <w:rFonts w:ascii="Arial" w:hAnsi="Arial"/>
        </w:rPr>
        <w:t xml:space="preserve">Reconstruction through </w:t>
      </w:r>
      <w:proofErr w:type="spellStart"/>
      <w:r w:rsidR="00E4555C" w:rsidRPr="00E4555C">
        <w:rPr>
          <w:rFonts w:ascii="Arial" w:hAnsi="Arial"/>
          <w:rPrChange w:id="45" w:author="2009 Kristen Harris" w:date="2009-09-13T16:21:00Z">
            <w:rPr/>
          </w:rPrChange>
        </w:rPr>
        <w:t>ssTEM</w:t>
      </w:r>
      <w:proofErr w:type="spellEnd"/>
      <w:r w:rsidR="00E4555C" w:rsidRPr="00E4555C">
        <w:rPr>
          <w:rFonts w:ascii="Arial" w:hAnsi="Arial"/>
          <w:rPrChange w:id="46" w:author="2009 Kristen Harris" w:date="2009-09-13T16:21:00Z">
            <w:rPr/>
          </w:rPrChange>
        </w:rPr>
        <w:t xml:space="preserve"> </w:t>
      </w:r>
      <w:r w:rsidR="00C44244">
        <w:rPr>
          <w:rFonts w:ascii="Arial" w:hAnsi="Arial"/>
        </w:rPr>
        <w:t>provided</w:t>
      </w:r>
      <w:r>
        <w:rPr>
          <w:rFonts w:ascii="Arial" w:hAnsi="Arial"/>
        </w:rPr>
        <w:t xml:space="preserve"> una</w:t>
      </w:r>
      <w:r w:rsidR="00C44244">
        <w:rPr>
          <w:rFonts w:ascii="Arial" w:hAnsi="Arial"/>
        </w:rPr>
        <w:t>m</w:t>
      </w:r>
      <w:r>
        <w:rPr>
          <w:rFonts w:ascii="Arial" w:hAnsi="Arial"/>
        </w:rPr>
        <w:t>biguous</w:t>
      </w:r>
      <w:r w:rsidR="00E4555C" w:rsidRPr="00E4555C">
        <w:rPr>
          <w:rFonts w:ascii="Arial" w:hAnsi="Arial"/>
          <w:rPrChange w:id="47" w:author="2009 Kristen Harris" w:date="2009-09-13T16:21:00Z">
            <w:rPr/>
          </w:rPrChange>
        </w:rPr>
        <w:t xml:space="preserve"> identif</w:t>
      </w:r>
      <w:r>
        <w:rPr>
          <w:rFonts w:ascii="Arial" w:hAnsi="Arial"/>
        </w:rPr>
        <w:t xml:space="preserve">ication </w:t>
      </w:r>
      <w:r w:rsidR="008D5574">
        <w:rPr>
          <w:rFonts w:ascii="Arial" w:hAnsi="Arial"/>
        </w:rPr>
        <w:t xml:space="preserve">of </w:t>
      </w:r>
      <w:r w:rsidR="00E4555C" w:rsidRPr="00E4555C">
        <w:rPr>
          <w:rFonts w:ascii="Arial" w:hAnsi="Arial"/>
          <w:rPrChange w:id="48" w:author="2009 Kristen Harris" w:date="2009-09-13T16:21:00Z">
            <w:rPr/>
          </w:rPrChange>
        </w:rPr>
        <w:t xml:space="preserve">axons, dendrites, </w:t>
      </w:r>
      <w:proofErr w:type="spellStart"/>
      <w:r w:rsidR="00E4555C" w:rsidRPr="00E4555C">
        <w:rPr>
          <w:rFonts w:ascii="Arial" w:hAnsi="Arial"/>
          <w:rPrChange w:id="49" w:author="2009 Kristen Harris" w:date="2009-09-13T16:21:00Z">
            <w:rPr/>
          </w:rPrChange>
        </w:rPr>
        <w:t>glial</w:t>
      </w:r>
      <w:proofErr w:type="spellEnd"/>
      <w:r w:rsidR="00E4555C" w:rsidRPr="00E4555C">
        <w:rPr>
          <w:rFonts w:ascii="Arial" w:hAnsi="Arial"/>
          <w:rPrChange w:id="50" w:author="2009 Kristen Harris" w:date="2009-09-13T16:21:00Z">
            <w:rPr/>
          </w:rPrChange>
        </w:rPr>
        <w:t xml:space="preserve"> processes </w:t>
      </w:r>
      <w:r>
        <w:rPr>
          <w:rFonts w:ascii="Arial" w:hAnsi="Arial"/>
        </w:rPr>
        <w:t xml:space="preserve">and synapses </w:t>
      </w:r>
      <w:r w:rsidR="00E4555C" w:rsidRPr="00E4555C">
        <w:rPr>
          <w:rFonts w:ascii="Arial" w:hAnsi="Arial"/>
          <w:rPrChange w:id="51" w:author="2009 Kristen Harris" w:date="2009-09-13T16:21:00Z">
            <w:rPr/>
          </w:rPrChange>
        </w:rPr>
        <w:t>using the foll</w:t>
      </w:r>
      <w:r w:rsidR="006D570D">
        <w:rPr>
          <w:rFonts w:ascii="Arial" w:hAnsi="Arial"/>
        </w:rPr>
        <w:t xml:space="preserve">owing characteristic features. </w:t>
      </w:r>
      <w:r w:rsidR="00E4555C" w:rsidRPr="00E4555C">
        <w:rPr>
          <w:rFonts w:ascii="Arial" w:hAnsi="Arial"/>
          <w:rPrChange w:id="52" w:author="2009 Kristen Harris" w:date="2009-09-13T16:21:00Z">
            <w:rPr/>
          </w:rPrChange>
        </w:rPr>
        <w:t xml:space="preserve">Axons had </w:t>
      </w:r>
      <w:proofErr w:type="spellStart"/>
      <w:r w:rsidR="00E4555C" w:rsidRPr="00E4555C">
        <w:rPr>
          <w:rFonts w:ascii="Arial" w:hAnsi="Arial"/>
          <w:rPrChange w:id="53" w:author="2009 Kristen Harris" w:date="2009-09-13T16:21:00Z">
            <w:rPr/>
          </w:rPrChange>
        </w:rPr>
        <w:t>boutons</w:t>
      </w:r>
      <w:proofErr w:type="spellEnd"/>
      <w:r w:rsidR="00E4555C" w:rsidRPr="00E4555C">
        <w:rPr>
          <w:rFonts w:ascii="Arial" w:hAnsi="Arial"/>
          <w:rPrChange w:id="54" w:author="2009 Kristen Harris" w:date="2009-09-13T16:21:00Z">
            <w:rPr/>
          </w:rPrChange>
        </w:rPr>
        <w:t xml:space="preserve"> containing synaptic vesicles interspersed along thin processes comprising a few microtubules, mitochondria or other organelles presumably in transit (Figure</w:t>
      </w:r>
      <w:r w:rsidR="006952FC">
        <w:rPr>
          <w:rFonts w:ascii="Arial" w:hAnsi="Arial"/>
        </w:rPr>
        <w:t xml:space="preserve"> 1B</w:t>
      </w:r>
      <w:r w:rsidR="00E4555C" w:rsidRPr="00E4555C">
        <w:rPr>
          <w:rFonts w:ascii="Arial" w:hAnsi="Arial"/>
          <w:rPrChange w:id="55" w:author="2009 Kristen Harris" w:date="2009-09-13T16:21:00Z">
            <w:rPr/>
          </w:rPrChange>
        </w:rPr>
        <w:t>). Spiny dendrites had thickened post-synaptic densities (</w:t>
      </w:r>
      <w:proofErr w:type="spellStart"/>
      <w:r w:rsidR="00E4555C" w:rsidRPr="00E4555C">
        <w:rPr>
          <w:rFonts w:ascii="Arial" w:hAnsi="Arial"/>
          <w:rPrChange w:id="56" w:author="2009 Kristen Harris" w:date="2009-09-13T16:21:00Z">
            <w:rPr/>
          </w:rPrChange>
        </w:rPr>
        <w:t>PSDs</w:t>
      </w:r>
      <w:proofErr w:type="spellEnd"/>
      <w:r w:rsidR="00E4555C" w:rsidRPr="00E4555C">
        <w:rPr>
          <w:rFonts w:ascii="Arial" w:hAnsi="Arial"/>
          <w:rPrChange w:id="57" w:author="2009 Kristen Harris" w:date="2009-09-13T16:21:00Z">
            <w:rPr/>
          </w:rPrChange>
        </w:rPr>
        <w:t>) characteristic of asymmetric excitatory synapses located on spine heads connected to their shafts through thin necks</w:t>
      </w:r>
      <w:r w:rsidR="006952FC">
        <w:rPr>
          <w:rFonts w:ascii="Arial" w:hAnsi="Arial"/>
        </w:rPr>
        <w:t xml:space="preserve"> (Figure 1C)</w:t>
      </w:r>
      <w:r w:rsidR="00E4555C" w:rsidRPr="00E4555C">
        <w:rPr>
          <w:rFonts w:ascii="Arial" w:hAnsi="Arial"/>
          <w:rPrChange w:id="58" w:author="2009 Kristen Harris" w:date="2009-09-13T16:21:00Z">
            <w:rPr/>
          </w:rPrChange>
        </w:rPr>
        <w:t xml:space="preserve">. Rarely, symmetric inhibitory synapses were located on </w:t>
      </w:r>
      <w:proofErr w:type="spellStart"/>
      <w:r w:rsidR="006952FC">
        <w:rPr>
          <w:rFonts w:ascii="Arial" w:hAnsi="Arial"/>
        </w:rPr>
        <w:t>dendritic</w:t>
      </w:r>
      <w:proofErr w:type="spellEnd"/>
      <w:r w:rsidR="006952FC">
        <w:rPr>
          <w:rFonts w:ascii="Arial" w:hAnsi="Arial"/>
        </w:rPr>
        <w:t xml:space="preserve"> </w:t>
      </w:r>
      <w:r w:rsidR="00E4555C" w:rsidRPr="00E4555C">
        <w:rPr>
          <w:rFonts w:ascii="Arial" w:hAnsi="Arial"/>
          <w:rPrChange w:id="59" w:author="2009 Kristen Harris" w:date="2009-09-13T16:21:00Z">
            <w:rPr/>
          </w:rPrChange>
        </w:rPr>
        <w:t>shaft</w:t>
      </w:r>
      <w:r>
        <w:rPr>
          <w:rFonts w:ascii="Arial" w:hAnsi="Arial"/>
        </w:rPr>
        <w:t>s</w:t>
      </w:r>
      <w:r w:rsidR="008D5574">
        <w:rPr>
          <w:rFonts w:ascii="Arial" w:hAnsi="Arial"/>
        </w:rPr>
        <w:t>. These were unambiguously</w:t>
      </w:r>
      <w:r w:rsidR="006952FC">
        <w:rPr>
          <w:rFonts w:ascii="Arial" w:hAnsi="Arial"/>
        </w:rPr>
        <w:t xml:space="preserve"> identified </w:t>
      </w:r>
      <w:r w:rsidR="008D5574">
        <w:rPr>
          <w:rFonts w:ascii="Arial" w:hAnsi="Arial"/>
        </w:rPr>
        <w:t>when associated axons were long enough to trace</w:t>
      </w:r>
      <w:r w:rsidR="006952FC">
        <w:rPr>
          <w:rFonts w:ascii="Arial" w:hAnsi="Arial"/>
        </w:rPr>
        <w:t xml:space="preserve"> them to </w:t>
      </w:r>
      <w:r w:rsidR="008D5574">
        <w:rPr>
          <w:rFonts w:ascii="Arial" w:hAnsi="Arial"/>
        </w:rPr>
        <w:t xml:space="preserve">additional </w:t>
      </w:r>
      <w:r w:rsidR="006952FC">
        <w:rPr>
          <w:rFonts w:ascii="Arial" w:hAnsi="Arial"/>
        </w:rPr>
        <w:t>symmetric shaft synapses</w:t>
      </w:r>
      <w:r w:rsidR="00C44244">
        <w:rPr>
          <w:rFonts w:ascii="Arial" w:hAnsi="Arial"/>
        </w:rPr>
        <w:t xml:space="preserve"> </w:t>
      </w:r>
      <w:r w:rsidR="008D5574">
        <w:rPr>
          <w:rFonts w:ascii="Arial" w:hAnsi="Arial"/>
        </w:rPr>
        <w:t xml:space="preserve">along their lengths </w:t>
      </w:r>
      <w:r w:rsidR="00C44244">
        <w:rPr>
          <w:rFonts w:ascii="Arial" w:hAnsi="Arial"/>
        </w:rPr>
        <w:t>(See V1 below)</w:t>
      </w:r>
      <w:r w:rsidR="008D5574">
        <w:rPr>
          <w:rFonts w:ascii="Arial" w:hAnsi="Arial"/>
        </w:rPr>
        <w:t xml:space="preserve">. Several </w:t>
      </w:r>
      <w:r w:rsidR="00C44244">
        <w:rPr>
          <w:rFonts w:ascii="Arial" w:hAnsi="Arial"/>
        </w:rPr>
        <w:t>axons could not be uniquely distinguished in this fashion as too little of their length transected t</w:t>
      </w:r>
      <w:r w:rsidR="008D5574">
        <w:rPr>
          <w:rFonts w:ascii="Arial" w:hAnsi="Arial"/>
        </w:rPr>
        <w:t>he image</w:t>
      </w:r>
      <w:r w:rsidR="00C44244">
        <w:rPr>
          <w:rFonts w:ascii="Arial" w:hAnsi="Arial"/>
        </w:rPr>
        <w:t xml:space="preserve"> volumes</w:t>
      </w:r>
      <w:r w:rsidR="00E4555C" w:rsidRPr="00E4555C">
        <w:rPr>
          <w:rFonts w:ascii="Arial" w:hAnsi="Arial"/>
          <w:rPrChange w:id="60" w:author="2009 Kristen Harris" w:date="2009-09-13T16:21:00Z">
            <w:rPr/>
          </w:rPrChange>
        </w:rPr>
        <w:t xml:space="preserve">. </w:t>
      </w:r>
      <w:r>
        <w:rPr>
          <w:rFonts w:ascii="Arial" w:hAnsi="Arial"/>
        </w:rPr>
        <w:t xml:space="preserve">A few </w:t>
      </w:r>
      <w:proofErr w:type="spellStart"/>
      <w:r>
        <w:rPr>
          <w:rFonts w:ascii="Arial" w:hAnsi="Arial"/>
        </w:rPr>
        <w:t>n</w:t>
      </w:r>
      <w:r w:rsidR="00E4555C" w:rsidRPr="00E4555C">
        <w:rPr>
          <w:rFonts w:ascii="Arial" w:hAnsi="Arial"/>
          <w:rPrChange w:id="61" w:author="2009 Kristen Harris" w:date="2009-09-13T16:21:00Z">
            <w:rPr/>
          </w:rPrChange>
        </w:rPr>
        <w:t>onspiny</w:t>
      </w:r>
      <w:proofErr w:type="spellEnd"/>
      <w:r w:rsidR="00E4555C" w:rsidRPr="00E4555C">
        <w:rPr>
          <w:rFonts w:ascii="Arial" w:hAnsi="Arial"/>
          <w:rPrChange w:id="62" w:author="2009 Kristen Harris" w:date="2009-09-13T16:21:00Z">
            <w:rPr/>
          </w:rPrChange>
        </w:rPr>
        <w:t xml:space="preserve"> dendrites </w:t>
      </w:r>
      <w:r>
        <w:rPr>
          <w:rFonts w:ascii="Arial" w:hAnsi="Arial"/>
        </w:rPr>
        <w:t>were recognized by the presence of all</w:t>
      </w:r>
      <w:r w:rsidR="008D5574">
        <w:rPr>
          <w:rFonts w:ascii="Arial" w:hAnsi="Arial"/>
        </w:rPr>
        <w:t xml:space="preserve"> or nearly all of their</w:t>
      </w:r>
      <w:r w:rsidR="00E4555C" w:rsidRPr="00E4555C">
        <w:rPr>
          <w:rFonts w:ascii="Arial" w:hAnsi="Arial"/>
          <w:rPrChange w:id="63" w:author="2009 Kristen Harris" w:date="2009-09-13T16:21:00Z">
            <w:rPr/>
          </w:rPrChange>
        </w:rPr>
        <w:t xml:space="preserve"> </w:t>
      </w:r>
      <w:r w:rsidR="008D5574">
        <w:rPr>
          <w:rFonts w:ascii="Arial" w:hAnsi="Arial"/>
        </w:rPr>
        <w:t xml:space="preserve">asymmetric and symmetric </w:t>
      </w:r>
      <w:r w:rsidR="00E4555C" w:rsidRPr="00E4555C">
        <w:rPr>
          <w:rFonts w:ascii="Arial" w:hAnsi="Arial"/>
          <w:rPrChange w:id="64" w:author="2009 Kristen Harris" w:date="2009-09-13T16:21:00Z">
            <w:rPr/>
          </w:rPrChange>
        </w:rPr>
        <w:t xml:space="preserve">synapses located directly on the </w:t>
      </w:r>
      <w:proofErr w:type="spellStart"/>
      <w:r w:rsidR="00E4555C" w:rsidRPr="00E4555C">
        <w:rPr>
          <w:rFonts w:ascii="Arial" w:hAnsi="Arial"/>
          <w:rPrChange w:id="65" w:author="2009 Kristen Harris" w:date="2009-09-13T16:21:00Z">
            <w:rPr/>
          </w:rPrChange>
        </w:rPr>
        <w:t>dendritic</w:t>
      </w:r>
      <w:proofErr w:type="spellEnd"/>
      <w:r w:rsidR="00E4555C" w:rsidRPr="00E4555C">
        <w:rPr>
          <w:rFonts w:ascii="Arial" w:hAnsi="Arial"/>
          <w:rPrChange w:id="66" w:author="2009 Kristen Harris" w:date="2009-09-13T16:21:00Z">
            <w:rPr/>
          </w:rPrChange>
        </w:rPr>
        <w:t xml:space="preserve"> shafts. Small </w:t>
      </w:r>
      <w:proofErr w:type="spellStart"/>
      <w:r w:rsidR="00E4555C" w:rsidRPr="00E4555C">
        <w:rPr>
          <w:rFonts w:ascii="Arial" w:hAnsi="Arial"/>
          <w:rPrChange w:id="67" w:author="2009 Kristen Harris" w:date="2009-09-13T16:21:00Z">
            <w:rPr/>
          </w:rPrChange>
        </w:rPr>
        <w:t>astroglial</w:t>
      </w:r>
      <w:proofErr w:type="spellEnd"/>
      <w:r w:rsidR="00E4555C" w:rsidRPr="00E4555C">
        <w:rPr>
          <w:rFonts w:ascii="Arial" w:hAnsi="Arial"/>
          <w:rPrChange w:id="68" w:author="2009 Kristen Harris" w:date="2009-09-13T16:21:00Z">
            <w:rPr/>
          </w:rPrChange>
        </w:rPr>
        <w:t xml:space="preserve"> processes inter</w:t>
      </w:r>
      <w:r w:rsidR="00C44244">
        <w:rPr>
          <w:rFonts w:ascii="Arial" w:hAnsi="Arial"/>
        </w:rPr>
        <w:t>-</w:t>
      </w:r>
      <w:proofErr w:type="spellStart"/>
      <w:r w:rsidR="00E4555C" w:rsidRPr="00E4555C">
        <w:rPr>
          <w:rFonts w:ascii="Arial" w:hAnsi="Arial"/>
          <w:rPrChange w:id="69" w:author="2009 Kristen Harris" w:date="2009-09-13T16:21:00Z">
            <w:rPr/>
          </w:rPrChange>
        </w:rPr>
        <w:t>digitated</w:t>
      </w:r>
      <w:proofErr w:type="spellEnd"/>
      <w:r w:rsidR="00E4555C" w:rsidRPr="00E4555C">
        <w:rPr>
          <w:rFonts w:ascii="Arial" w:hAnsi="Arial"/>
          <w:rPrChange w:id="70" w:author="2009 Kristen Harris" w:date="2009-09-13T16:21:00Z">
            <w:rPr/>
          </w:rPrChange>
        </w:rPr>
        <w:t xml:space="preserve"> irregularly among axons and dendrites, contained glycogen granules, and usually could be traced to larger processes with characteristic bundles of intermediate filaments</w:t>
      </w:r>
      <w:r w:rsidR="006952FC">
        <w:rPr>
          <w:rFonts w:ascii="Arial" w:hAnsi="Arial"/>
        </w:rPr>
        <w:t xml:space="preserve"> </w:t>
      </w:r>
      <w:r w:rsidR="00E4555C" w:rsidRPr="00E4555C">
        <w:rPr>
          <w:rFonts w:ascii="Arial" w:hAnsi="Arial"/>
          <w:rPrChange w:id="71" w:author="2009 Kristen Harris" w:date="2009-09-13T16:21:00Z">
            <w:rPr/>
          </w:rPrChange>
        </w:rPr>
        <w:t xml:space="preserve">(Figure </w:t>
      </w:r>
      <w:r w:rsidR="006952FC">
        <w:rPr>
          <w:rFonts w:ascii="Arial" w:hAnsi="Arial"/>
        </w:rPr>
        <w:t>1</w:t>
      </w:r>
      <w:r>
        <w:rPr>
          <w:rFonts w:ascii="Arial" w:hAnsi="Arial"/>
        </w:rPr>
        <w:t>D</w:t>
      </w:r>
      <w:r w:rsidR="00E4555C" w:rsidRPr="00E4555C">
        <w:rPr>
          <w:rFonts w:ascii="Arial" w:hAnsi="Arial"/>
          <w:rPrChange w:id="72" w:author="2009 Kristen Harris" w:date="2009-09-13T16:21:00Z">
            <w:rPr/>
          </w:rPrChange>
        </w:rPr>
        <w:t xml:space="preserve">). In volumes of the dimensions reported here, </w:t>
      </w:r>
      <w:proofErr w:type="spellStart"/>
      <w:r w:rsidR="00E4555C" w:rsidRPr="00E4555C">
        <w:rPr>
          <w:rFonts w:ascii="Arial" w:hAnsi="Arial"/>
          <w:rPrChange w:id="73" w:author="2009 Kristen Harris" w:date="2009-09-13T16:21:00Z">
            <w:rPr/>
          </w:rPrChange>
        </w:rPr>
        <w:t>g</w:t>
      </w:r>
      <w:commentRangeStart w:id="74"/>
      <w:r w:rsidR="00E4555C" w:rsidRPr="00E4555C">
        <w:rPr>
          <w:rFonts w:ascii="Arial" w:hAnsi="Arial"/>
          <w:rPrChange w:id="75" w:author="2009 Kristen Harris" w:date="2009-09-13T16:21:00Z">
            <w:rPr/>
          </w:rPrChange>
        </w:rPr>
        <w:t>lial</w:t>
      </w:r>
      <w:proofErr w:type="spellEnd"/>
      <w:r w:rsidR="00E4555C" w:rsidRPr="00E4555C">
        <w:rPr>
          <w:rFonts w:ascii="Arial" w:hAnsi="Arial"/>
          <w:rPrChange w:id="76" w:author="2009 Kristen Harris" w:date="2009-09-13T16:21:00Z">
            <w:rPr/>
          </w:rPrChange>
        </w:rPr>
        <w:t xml:space="preserve"> processes </w:t>
      </w:r>
      <w:commentRangeEnd w:id="74"/>
      <w:r w:rsidR="00E4555C" w:rsidRPr="00E4555C">
        <w:rPr>
          <w:rStyle w:val="CommentReference"/>
          <w:rFonts w:ascii="Arial" w:hAnsi="Arial"/>
          <w:lang w:val="ru-RU" w:eastAsia="ru-RU"/>
          <w:rPrChange w:id="77" w:author="2009 Kristen Harris" w:date="2009-09-13T16:21:00Z">
            <w:rPr>
              <w:rStyle w:val="CommentReference"/>
              <w:lang w:val="ru-RU" w:eastAsia="ru-RU"/>
            </w:rPr>
          </w:rPrChange>
        </w:rPr>
        <w:commentReference w:id="74"/>
      </w:r>
      <w:r w:rsidR="00E4555C" w:rsidRPr="00E4555C">
        <w:rPr>
          <w:rFonts w:ascii="Arial" w:hAnsi="Arial"/>
          <w:rPrChange w:id="78" w:author="2009 Kristen Harris" w:date="2009-09-13T16:21:00Z">
            <w:rPr>
              <w:sz w:val="16"/>
              <w:szCs w:val="16"/>
            </w:rPr>
          </w:rPrChange>
        </w:rPr>
        <w:t xml:space="preserve">likely belong to one or at most a few </w:t>
      </w:r>
      <w:proofErr w:type="spellStart"/>
      <w:r w:rsidR="00E4555C" w:rsidRPr="00E4555C">
        <w:rPr>
          <w:rFonts w:ascii="Arial" w:hAnsi="Arial"/>
          <w:rPrChange w:id="79" w:author="2009 Kristen Harris" w:date="2009-09-13T16:21:00Z">
            <w:rPr>
              <w:sz w:val="16"/>
              <w:szCs w:val="16"/>
            </w:rPr>
          </w:rPrChange>
        </w:rPr>
        <w:t>astrocytes</w:t>
      </w:r>
      <w:proofErr w:type="spellEnd"/>
      <w:r w:rsidR="00E4555C" w:rsidRPr="00E4555C">
        <w:rPr>
          <w:rFonts w:ascii="Arial" w:hAnsi="Arial"/>
          <w:rPrChange w:id="80" w:author="2009 Kristen Harris" w:date="2009-09-13T16:21:00Z">
            <w:rPr>
              <w:sz w:val="16"/>
              <w:szCs w:val="16"/>
            </w:rPr>
          </w:rPrChange>
        </w:rPr>
        <w:t xml:space="preserve"> because they tile </w:t>
      </w:r>
      <w:proofErr w:type="spellStart"/>
      <w:r w:rsidR="00E4555C" w:rsidRPr="00E4555C">
        <w:rPr>
          <w:rFonts w:ascii="Arial" w:hAnsi="Arial"/>
          <w:rPrChange w:id="81" w:author="2009 Kristen Harris" w:date="2009-09-13T16:21:00Z">
            <w:rPr>
              <w:sz w:val="16"/>
              <w:szCs w:val="16"/>
            </w:rPr>
          </w:rPrChange>
        </w:rPr>
        <w:t>neuropil</w:t>
      </w:r>
      <w:proofErr w:type="spellEnd"/>
      <w:r w:rsidR="00E4555C" w:rsidRPr="00E4555C">
        <w:rPr>
          <w:rFonts w:ascii="Arial" w:hAnsi="Arial"/>
          <w:rPrChange w:id="82" w:author="2009 Kristen Harris" w:date="2009-09-13T16:21:00Z">
            <w:rPr>
              <w:sz w:val="16"/>
              <w:szCs w:val="16"/>
            </w:rPr>
          </w:rPrChange>
        </w:rPr>
        <w:t xml:space="preserve"> without substantial overlap between neighboring </w:t>
      </w:r>
      <w:proofErr w:type="spellStart"/>
      <w:r w:rsidR="00E4555C" w:rsidRPr="00E4555C">
        <w:rPr>
          <w:rFonts w:ascii="Arial" w:hAnsi="Arial"/>
          <w:rPrChange w:id="83" w:author="2009 Kristen Harris" w:date="2009-09-13T16:21:00Z">
            <w:rPr>
              <w:sz w:val="16"/>
              <w:szCs w:val="16"/>
            </w:rPr>
          </w:rPrChange>
        </w:rPr>
        <w:t>astrocytes</w:t>
      </w:r>
      <w:proofErr w:type="spellEnd"/>
      <w:r w:rsidR="00E4555C" w:rsidRPr="00E4555C">
        <w:rPr>
          <w:rFonts w:ascii="Arial" w:hAnsi="Arial"/>
          <w:rPrChange w:id="84" w:author="2009 Kristen Harris" w:date="2009-09-13T16:21:00Z">
            <w:rPr>
              <w:sz w:val="16"/>
              <w:szCs w:val="16"/>
            </w:rPr>
          </w:rPrChange>
        </w:rPr>
        <w:t xml:space="preserve"> </w:t>
      </w:r>
      <w:r w:rsidR="00E4555C" w:rsidRPr="00E4555C">
        <w:rPr>
          <w:rFonts w:ascii="Arial" w:hAnsi="Arial"/>
          <w:rPrChange w:id="85" w:author="2009 Kristen Harris" w:date="2009-09-13T16:21:00Z">
            <w:rPr>
              <w:sz w:val="16"/>
              <w:szCs w:val="16"/>
            </w:rPr>
          </w:rPrChange>
        </w:rPr>
        <w:fldChar w:fldCharType="begin">
          <w:fldData xml:space="preserve">PEVuZE5vdGU+PENpdGU+PEF1dGhvcj5CdXNob25nPC9BdXRob3I+PFllYXI+MjAwMjwvWWVhcj48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YnItMT48L2FsdC1wZXJpb2RpY2FsPjxwYWdlcz41Ni02MjwvcGFnZXM+PHZvbHVtZT40NTA8L3Zv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</w:fldData>
        </w:fldChar>
      </w:r>
      <w:r w:rsidR="00E4555C" w:rsidRPr="00E4555C">
        <w:rPr>
          <w:rFonts w:ascii="Arial" w:hAnsi="Arial"/>
          <w:rPrChange w:id="86" w:author="2009 Kristen Harris" w:date="2009-09-13T16:21:00Z">
            <w:rPr>
              <w:sz w:val="16"/>
              <w:szCs w:val="16"/>
            </w:rPr>
          </w:rPrChange>
        </w:rPr>
        <w:instrText xml:space="preserve"> ADDIN EN.CITE </w:instrText>
      </w:r>
      <w:r w:rsidR="00E4555C" w:rsidRPr="00E4555C">
        <w:rPr>
          <w:rFonts w:ascii="Arial" w:hAnsi="Arial"/>
          <w:rPrChange w:id="87" w:author="2009 Kristen Harris" w:date="2009-09-13T16:21:00Z">
            <w:rPr>
              <w:sz w:val="16"/>
              <w:szCs w:val="16"/>
            </w:rPr>
          </w:rPrChange>
        </w:rPr>
        <w:fldChar w:fldCharType="begin">
          <w:fldData xml:space="preserve">PEVuZE5vdGU+PENpdGU+PEF1dGhvcj5CdXNob25nPC9BdXRob3I+PFllYXI+MjAwMjwvWWVhcj48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</w:fldData>
        </w:fldChar>
      </w:r>
      <w:r w:rsidR="00E4555C" w:rsidRPr="00E4555C">
        <w:rPr>
          <w:rFonts w:ascii="Arial" w:hAnsi="Arial"/>
          <w:rPrChange w:id="88" w:author="2009 Kristen Harris" w:date="2009-09-13T16:21:00Z">
            <w:rPr>
              <w:sz w:val="16"/>
              <w:szCs w:val="16"/>
            </w:rPr>
          </w:rPrChange>
        </w:rPr>
        <w:instrText xml:space="preserve"> ADDIN EN.CITE.DATA </w:instrText>
      </w:r>
      <w:r w:rsidR="00837148" w:rsidRPr="00E4555C">
        <w:rPr>
          <w:rFonts w:ascii="Arial" w:hAnsi="Arial"/>
        </w:rPr>
      </w:r>
      <w:r w:rsidR="00E4555C" w:rsidRPr="00E4555C">
        <w:rPr>
          <w:rFonts w:ascii="Arial" w:hAnsi="Arial"/>
          <w:rPrChange w:id="89" w:author="2009 Kristen Harris" w:date="2009-09-13T16:21:00Z">
            <w:rPr>
              <w:sz w:val="16"/>
              <w:szCs w:val="16"/>
            </w:rPr>
          </w:rPrChange>
        </w:rPr>
        <w:fldChar w:fldCharType="end"/>
      </w:r>
      <w:r w:rsidR="00837148" w:rsidRPr="00E4555C">
        <w:rPr>
          <w:rFonts w:ascii="Arial" w:hAnsi="Arial"/>
        </w:rPr>
      </w:r>
      <w:r w:rsidR="00E4555C" w:rsidRPr="00E4555C">
        <w:rPr>
          <w:rFonts w:ascii="Arial" w:hAnsi="Arial"/>
          <w:rPrChange w:id="90" w:author="2009 Kristen Harris" w:date="2009-09-13T16:21:00Z">
            <w:rPr>
              <w:sz w:val="16"/>
              <w:szCs w:val="16"/>
            </w:rPr>
          </w:rPrChange>
        </w:rPr>
        <w:fldChar w:fldCharType="separate"/>
      </w:r>
      <w:r w:rsidR="00E4555C" w:rsidRPr="00E4555C">
        <w:rPr>
          <w:rFonts w:ascii="Arial" w:hAnsi="Arial"/>
          <w:rPrChange w:id="91" w:author="2009 Kristen Harris" w:date="2009-09-13T16:21:00Z">
            <w:rPr>
              <w:sz w:val="16"/>
              <w:szCs w:val="16"/>
            </w:rPr>
          </w:rPrChange>
        </w:rPr>
        <w:t>(</w:t>
      </w:r>
      <w:proofErr w:type="spellStart"/>
      <w:r w:rsidR="00E4555C" w:rsidRPr="00E4555C">
        <w:rPr>
          <w:rFonts w:ascii="Arial" w:hAnsi="Arial"/>
          <w:rPrChange w:id="92" w:author="2009 Kristen Harris" w:date="2009-09-13T16:21:00Z">
            <w:rPr>
              <w:sz w:val="16"/>
              <w:szCs w:val="16"/>
            </w:rPr>
          </w:rPrChange>
        </w:rPr>
        <w:t>Bushong</w:t>
      </w:r>
      <w:proofErr w:type="spellEnd"/>
      <w:r w:rsidR="00E4555C" w:rsidRPr="00E4555C">
        <w:rPr>
          <w:rFonts w:ascii="Arial" w:hAnsi="Arial"/>
          <w:rPrChange w:id="93" w:author="2009 Kristen Harris" w:date="2009-09-13T16:21:00Z">
            <w:rPr>
              <w:sz w:val="16"/>
              <w:szCs w:val="16"/>
            </w:rPr>
          </w:rPrChange>
        </w:rPr>
        <w:t xml:space="preserve"> et al., 2002; Livet et al., 2007)</w:t>
      </w:r>
      <w:r w:rsidR="00E4555C" w:rsidRPr="00E4555C">
        <w:rPr>
          <w:rFonts w:ascii="Arial" w:hAnsi="Arial"/>
          <w:rPrChange w:id="94" w:author="2009 Kristen Harris" w:date="2009-09-13T16:21:00Z">
            <w:rPr>
              <w:sz w:val="16"/>
              <w:szCs w:val="16"/>
            </w:rPr>
          </w:rPrChange>
        </w:rPr>
        <w:fldChar w:fldCharType="end"/>
      </w:r>
      <w:r w:rsidR="00E4555C" w:rsidRPr="00E4555C">
        <w:rPr>
          <w:rFonts w:ascii="Arial" w:hAnsi="Arial"/>
          <w:rPrChange w:id="95" w:author="2009 Kristen Harris" w:date="2009-09-13T16:21:00Z">
            <w:rPr>
              <w:sz w:val="16"/>
              <w:szCs w:val="16"/>
            </w:rPr>
          </w:rPrChange>
        </w:rPr>
        <w:t xml:space="preserve">). </w:t>
      </w:r>
      <w:proofErr w:type="spellStart"/>
      <w:r>
        <w:rPr>
          <w:rFonts w:ascii="Arial" w:hAnsi="Arial"/>
        </w:rPr>
        <w:t>Myelinated</w:t>
      </w:r>
      <w:proofErr w:type="spellEnd"/>
      <w:r>
        <w:rPr>
          <w:rFonts w:ascii="Arial" w:hAnsi="Arial"/>
        </w:rPr>
        <w:t xml:space="preserve"> axons were recognized </w:t>
      </w:r>
      <w:r w:rsidR="00C44244">
        <w:rPr>
          <w:rFonts w:ascii="Arial" w:hAnsi="Arial"/>
        </w:rPr>
        <w:t xml:space="preserve">by the dense myelin sheaths </w:t>
      </w:r>
      <w:r>
        <w:rPr>
          <w:rFonts w:ascii="Arial" w:hAnsi="Arial"/>
        </w:rPr>
        <w:t xml:space="preserve">as illustrated in Figure 2A below. </w:t>
      </w:r>
      <w:r w:rsidR="00E4555C" w:rsidRPr="00E4555C">
        <w:rPr>
          <w:rFonts w:ascii="Arial" w:hAnsi="Arial"/>
          <w:rPrChange w:id="96" w:author="2009 Kristen Harris" w:date="2009-09-13T16:21:00Z">
            <w:rPr>
              <w:sz w:val="16"/>
              <w:szCs w:val="16"/>
            </w:rPr>
          </w:rPrChange>
        </w:rPr>
        <w:t>Because the</w:t>
      </w:r>
      <w:r w:rsidR="000F14F0">
        <w:rPr>
          <w:rFonts w:ascii="Arial" w:hAnsi="Arial"/>
        </w:rPr>
        <w:t>se</w:t>
      </w:r>
      <w:r w:rsidR="00E4555C" w:rsidRPr="00E4555C">
        <w:rPr>
          <w:rFonts w:ascii="Arial" w:hAnsi="Arial"/>
          <w:rPrChange w:id="97" w:author="2009 Kristen Harris" w:date="2009-09-13T16:21:00Z">
            <w:rPr>
              <w:sz w:val="16"/>
              <w:szCs w:val="16"/>
            </w:rPr>
          </w:rPrChange>
        </w:rPr>
        <w:t xml:space="preserve"> characteristic features were </w:t>
      </w:r>
      <w:r w:rsidR="000F14F0">
        <w:rPr>
          <w:rFonts w:ascii="Arial" w:hAnsi="Arial"/>
        </w:rPr>
        <w:t xml:space="preserve">often </w:t>
      </w:r>
      <w:r w:rsidR="00E4555C" w:rsidRPr="00E4555C">
        <w:rPr>
          <w:rFonts w:ascii="Arial" w:hAnsi="Arial"/>
          <w:rPrChange w:id="98" w:author="2009 Kristen Harris" w:date="2009-09-13T16:21:00Z">
            <w:rPr>
              <w:sz w:val="16"/>
              <w:szCs w:val="16"/>
            </w:rPr>
          </w:rPrChange>
        </w:rPr>
        <w:t xml:space="preserve">absent </w:t>
      </w:r>
      <w:r w:rsidR="00C44244">
        <w:rPr>
          <w:rFonts w:ascii="Arial" w:hAnsi="Arial"/>
        </w:rPr>
        <w:t>on</w:t>
      </w:r>
      <w:r w:rsidR="00E4555C" w:rsidRPr="00E4555C">
        <w:rPr>
          <w:rFonts w:ascii="Arial" w:hAnsi="Arial"/>
          <w:rPrChange w:id="99" w:author="2009 Kristen Harris" w:date="2009-09-13T16:21:00Z">
            <w:rPr>
              <w:sz w:val="16"/>
              <w:szCs w:val="16"/>
            </w:rPr>
          </w:rPrChange>
        </w:rPr>
        <w:t xml:space="preserve"> a single </w:t>
      </w:r>
      <w:proofErr w:type="spellStart"/>
      <w:r w:rsidR="00E4555C" w:rsidRPr="00E4555C">
        <w:rPr>
          <w:rFonts w:ascii="Arial" w:hAnsi="Arial"/>
          <w:rPrChange w:id="100" w:author="2009 Kristen Harris" w:date="2009-09-13T16:21:00Z">
            <w:rPr>
              <w:sz w:val="16"/>
              <w:szCs w:val="16"/>
            </w:rPr>
          </w:rPrChange>
        </w:rPr>
        <w:t>ssTEM</w:t>
      </w:r>
      <w:proofErr w:type="spellEnd"/>
      <w:r w:rsidR="00E4555C" w:rsidRPr="00E4555C">
        <w:rPr>
          <w:rFonts w:ascii="Arial" w:hAnsi="Arial"/>
          <w:rPrChange w:id="101" w:author="2009 Kristen Harris" w:date="2009-09-13T16:21:00Z">
            <w:rPr>
              <w:sz w:val="16"/>
              <w:szCs w:val="16"/>
            </w:rPr>
          </w:rPrChange>
        </w:rPr>
        <w:t xml:space="preserve"> image</w:t>
      </w:r>
      <w:r w:rsidR="000F14F0">
        <w:rPr>
          <w:rFonts w:ascii="Arial" w:hAnsi="Arial"/>
        </w:rPr>
        <w:t xml:space="preserve"> of a particular object</w:t>
      </w:r>
      <w:r w:rsidR="00C44244">
        <w:rPr>
          <w:rFonts w:ascii="Arial" w:hAnsi="Arial"/>
        </w:rPr>
        <w:t>,</w:t>
      </w:r>
      <w:r w:rsidR="00E4555C" w:rsidRPr="00E4555C">
        <w:rPr>
          <w:rFonts w:ascii="Arial" w:hAnsi="Arial"/>
          <w:rPrChange w:id="102" w:author="2009 Kristen Harris" w:date="2009-09-13T16:21:00Z">
            <w:rPr>
              <w:sz w:val="16"/>
              <w:szCs w:val="16"/>
            </w:rPr>
          </w:rPrChange>
        </w:rPr>
        <w:t xml:space="preserve"> the three-dimensional reconstruction</w:t>
      </w:r>
      <w:r w:rsidR="000F14F0">
        <w:rPr>
          <w:rFonts w:ascii="Arial" w:hAnsi="Arial"/>
        </w:rPr>
        <w:t>s</w:t>
      </w:r>
      <w:r w:rsidR="00E4555C" w:rsidRPr="00E4555C">
        <w:rPr>
          <w:rFonts w:ascii="Arial" w:hAnsi="Arial"/>
          <w:rPrChange w:id="103" w:author="2009 Kristen Harris" w:date="2009-09-13T16:21:00Z">
            <w:rPr>
              <w:sz w:val="16"/>
              <w:szCs w:val="16"/>
            </w:rPr>
          </w:rPrChange>
        </w:rPr>
        <w:t xml:space="preserve"> w</w:t>
      </w:r>
      <w:r w:rsidR="000F14F0">
        <w:rPr>
          <w:rFonts w:ascii="Arial" w:hAnsi="Arial"/>
        </w:rPr>
        <w:t>ere</w:t>
      </w:r>
      <w:r w:rsidR="00E4555C" w:rsidRPr="00E4555C">
        <w:rPr>
          <w:rFonts w:ascii="Arial" w:hAnsi="Arial"/>
          <w:rPrChange w:id="104" w:author="2009 Kristen Harris" w:date="2009-09-13T16:21:00Z">
            <w:rPr>
              <w:sz w:val="16"/>
              <w:szCs w:val="16"/>
            </w:rPr>
          </w:rPrChange>
        </w:rPr>
        <w:t xml:space="preserve"> essential for object identification. </w:t>
      </w:r>
    </w:p>
    <w:p w:rsidR="00754D0E" w:rsidRDefault="00E4555C" w:rsidP="007A3B72">
      <w:pPr>
        <w:rPr>
          <w:rFonts w:ascii="Arial" w:hAnsi="Arial"/>
        </w:rPr>
      </w:pPr>
      <w:r w:rsidRPr="00E4555C">
        <w:rPr>
          <w:rFonts w:ascii="Arial" w:hAnsi="Arial"/>
          <w:rPrChange w:id="105" w:author="2009 Kristen Harris" w:date="2009-09-13T16:21:00Z">
            <w:rPr>
              <w:sz w:val="16"/>
              <w:szCs w:val="16"/>
            </w:rPr>
          </w:rPrChange>
        </w:rPr>
        <w:t xml:space="preserve">The images comprising V1 were centered on a small dendrite </w:t>
      </w:r>
      <w:r w:rsidR="000F14F0">
        <w:rPr>
          <w:rFonts w:ascii="Arial" w:hAnsi="Arial"/>
        </w:rPr>
        <w:t>that</w:t>
      </w:r>
      <w:r w:rsidRPr="00E4555C">
        <w:rPr>
          <w:rFonts w:ascii="Arial" w:hAnsi="Arial"/>
          <w:rPrChange w:id="106" w:author="2009 Kristen Harris" w:date="2009-09-13T16:21:00Z">
            <w:rPr>
              <w:sz w:val="16"/>
              <w:szCs w:val="16"/>
            </w:rPr>
          </w:rPrChange>
        </w:rPr>
        <w:t xml:space="preserve"> traversed </w:t>
      </w:r>
      <w:proofErr w:type="spellStart"/>
      <w:r w:rsidRPr="00E4555C">
        <w:rPr>
          <w:rFonts w:ascii="Arial" w:hAnsi="Arial"/>
          <w:rPrChange w:id="107" w:author="2009 Kristen Harris" w:date="2009-09-13T16:21:00Z">
            <w:rPr>
              <w:sz w:val="16"/>
              <w:szCs w:val="16"/>
            </w:rPr>
          </w:rPrChange>
        </w:rPr>
        <w:t>neuropil</w:t>
      </w:r>
      <w:proofErr w:type="spellEnd"/>
      <w:r w:rsidRPr="00E4555C">
        <w:rPr>
          <w:rFonts w:ascii="Arial" w:hAnsi="Arial"/>
          <w:rPrChange w:id="108" w:author="2009 Kristen Harris" w:date="2009-09-13T16:21:00Z">
            <w:rPr>
              <w:sz w:val="16"/>
              <w:szCs w:val="16"/>
            </w:rPr>
          </w:rPrChange>
        </w:rPr>
        <w:t xml:space="preserve"> </w:t>
      </w:r>
      <w:r w:rsidR="000F14F0">
        <w:rPr>
          <w:rFonts w:ascii="Arial" w:hAnsi="Arial"/>
        </w:rPr>
        <w:t xml:space="preserve">that was </w:t>
      </w:r>
      <w:r w:rsidRPr="00E4555C">
        <w:rPr>
          <w:rFonts w:ascii="Arial" w:hAnsi="Arial"/>
          <w:rPrChange w:id="109" w:author="2009 Kristen Harris" w:date="2009-09-13T16:21:00Z">
            <w:rPr>
              <w:sz w:val="16"/>
              <w:szCs w:val="16"/>
            </w:rPr>
          </w:rPrChange>
        </w:rPr>
        <w:t>located between two longitudinally</w:t>
      </w:r>
      <w:r w:rsidR="000F14F0">
        <w:rPr>
          <w:rFonts w:ascii="Arial" w:hAnsi="Arial"/>
        </w:rPr>
        <w:t xml:space="preserve"> sectioned dendrites (Figure 2</w:t>
      </w:r>
      <w:r w:rsidR="008D5574">
        <w:rPr>
          <w:rFonts w:ascii="Arial" w:hAnsi="Arial"/>
        </w:rPr>
        <w:t>A</w:t>
      </w:r>
      <w:r w:rsidRPr="00E4555C">
        <w:rPr>
          <w:rFonts w:ascii="Arial" w:hAnsi="Arial"/>
          <w:rPrChange w:id="110" w:author="2009 Kristen Harris" w:date="2009-09-13T16:21:00Z">
            <w:rPr>
              <w:sz w:val="16"/>
              <w:szCs w:val="16"/>
            </w:rPr>
          </w:rPrChange>
        </w:rPr>
        <w:t xml:space="preserve">). The </w:t>
      </w:r>
      <w:r w:rsidR="000F14F0">
        <w:rPr>
          <w:rFonts w:ascii="Arial" w:hAnsi="Arial"/>
        </w:rPr>
        <w:t xml:space="preserve">image </w:t>
      </w:r>
      <w:r w:rsidRPr="00E4555C">
        <w:rPr>
          <w:rFonts w:ascii="Arial" w:hAnsi="Arial"/>
          <w:rPrChange w:id="111" w:author="2009 Kristen Harris" w:date="2009-09-13T16:21:00Z">
            <w:rPr>
              <w:sz w:val="16"/>
              <w:szCs w:val="16"/>
            </w:rPr>
          </w:rPrChange>
        </w:rPr>
        <w:t xml:space="preserve">series contained _____ images and occupied </w:t>
      </w:r>
      <w:r w:rsidR="00767F0B">
        <w:rPr>
          <w:rFonts w:ascii="Arial" w:hAnsi="Arial"/>
        </w:rPr>
        <w:t>~</w:t>
      </w:r>
      <w:r w:rsidR="000F14F0">
        <w:rPr>
          <w:rFonts w:ascii="Arial" w:hAnsi="Arial"/>
        </w:rPr>
        <w:t xml:space="preserve">____ </w:t>
      </w:r>
      <w:r w:rsidR="000F14F0" w:rsidRPr="000F14F0">
        <w:rPr>
          <w:rFonts w:ascii="Arial" w:hAnsi="Arial"/>
          <w:highlight w:val="cyan"/>
        </w:rPr>
        <w:t xml:space="preserve">KH check image volume – the automated segmentation volume was </w:t>
      </w:r>
      <w:r w:rsidRPr="00E4555C">
        <w:rPr>
          <w:rFonts w:ascii="Arial" w:hAnsi="Arial"/>
          <w:highlight w:val="cyan"/>
          <w:rPrChange w:id="112" w:author="2009 Kristen Harris" w:date="2009-09-13T16:21:00Z">
            <w:rPr>
              <w:sz w:val="16"/>
              <w:szCs w:val="16"/>
            </w:rPr>
          </w:rPrChange>
        </w:rPr>
        <w:t>35 µm</w:t>
      </w:r>
      <w:r w:rsidRPr="00E4555C">
        <w:rPr>
          <w:rFonts w:ascii="Arial" w:hAnsi="Arial"/>
          <w:highlight w:val="cyan"/>
          <w:vertAlign w:val="superscript"/>
          <w:rPrChange w:id="113" w:author="2009 Kristen Harris" w:date="2009-09-13T16:21:00Z">
            <w:rPr>
              <w:sz w:val="16"/>
              <w:szCs w:val="16"/>
              <w:vertAlign w:val="superscript"/>
            </w:rPr>
          </w:rPrChange>
        </w:rPr>
        <w:t>3</w:t>
      </w:r>
      <w:r w:rsidRPr="00E4555C">
        <w:rPr>
          <w:rFonts w:ascii="Arial" w:hAnsi="Arial"/>
          <w:rPrChange w:id="114" w:author="2009 Kristen Harris" w:date="2009-09-13T16:21:00Z">
            <w:rPr>
              <w:sz w:val="16"/>
              <w:szCs w:val="16"/>
            </w:rPr>
          </w:rPrChange>
        </w:rPr>
        <w:t xml:space="preserve"> (Table 1). </w:t>
      </w:r>
      <w:r w:rsidR="008D5574">
        <w:rPr>
          <w:rFonts w:ascii="Arial" w:hAnsi="Arial"/>
        </w:rPr>
        <w:t>All objects located in a 2X2X2</w:t>
      </w:r>
      <w:r w:rsidR="008D5574">
        <w:rPr>
          <w:rFonts w:ascii="Arial" w:hAnsi="Arial"/>
        </w:rPr>
        <w:sym w:font="Symbol" w:char="F06D"/>
      </w:r>
      <w:r w:rsidR="00CB109B">
        <w:rPr>
          <w:rFonts w:ascii="Arial" w:hAnsi="Arial"/>
          <w:vertAlign w:val="superscript"/>
        </w:rPr>
        <w:t>3</w:t>
      </w:r>
      <w:r w:rsidR="00CB109B">
        <w:rPr>
          <w:rFonts w:ascii="Arial" w:hAnsi="Arial"/>
        </w:rPr>
        <w:t xml:space="preserve"> </w:t>
      </w:r>
      <w:proofErr w:type="gramStart"/>
      <w:r w:rsidR="00CB109B">
        <w:rPr>
          <w:rFonts w:ascii="Arial" w:hAnsi="Arial"/>
        </w:rPr>
        <w:t>volume</w:t>
      </w:r>
      <w:proofErr w:type="gramEnd"/>
      <w:r w:rsidR="00CB109B">
        <w:rPr>
          <w:rFonts w:ascii="Arial" w:hAnsi="Arial"/>
        </w:rPr>
        <w:t xml:space="preserve"> were reconstructed (Figure 2B). </w:t>
      </w:r>
      <w:r w:rsidR="00DD7649">
        <w:rPr>
          <w:rFonts w:ascii="Arial" w:hAnsi="Arial"/>
        </w:rPr>
        <w:t xml:space="preserve">In 3D, </w:t>
      </w:r>
      <w:r w:rsidR="00CB109B">
        <w:rPr>
          <w:rFonts w:ascii="Arial" w:hAnsi="Arial"/>
        </w:rPr>
        <w:t xml:space="preserve">a large </w:t>
      </w:r>
      <w:proofErr w:type="spellStart"/>
      <w:r w:rsidR="00CB109B">
        <w:rPr>
          <w:rFonts w:ascii="Arial" w:hAnsi="Arial"/>
        </w:rPr>
        <w:t>dendritic</w:t>
      </w:r>
      <w:proofErr w:type="spellEnd"/>
      <w:r w:rsidR="00CB109B">
        <w:rPr>
          <w:rFonts w:ascii="Arial" w:hAnsi="Arial"/>
        </w:rPr>
        <w:t xml:space="preserve"> spine with a perforated synapse occupied most of the central region of this volume </w:t>
      </w:r>
      <w:r w:rsidR="00DD7649">
        <w:rPr>
          <w:rFonts w:ascii="Arial" w:hAnsi="Arial"/>
        </w:rPr>
        <w:t>(Figure 2C)</w:t>
      </w:r>
      <w:r w:rsidR="00C44244">
        <w:rPr>
          <w:rFonts w:ascii="Arial" w:hAnsi="Arial"/>
        </w:rPr>
        <w:t xml:space="preserve"> </w:t>
      </w:r>
      <w:r w:rsidR="00CB109B">
        <w:rPr>
          <w:rFonts w:ascii="Arial" w:hAnsi="Arial"/>
        </w:rPr>
        <w:t>although its edges were not completely contained by this particular cube</w:t>
      </w:r>
      <w:r w:rsidR="00C44244">
        <w:rPr>
          <w:rFonts w:ascii="Arial" w:hAnsi="Arial"/>
        </w:rPr>
        <w:t>.  In addition,</w:t>
      </w:r>
      <w:r w:rsidR="00DD7649">
        <w:rPr>
          <w:rFonts w:ascii="Arial" w:hAnsi="Arial"/>
        </w:rPr>
        <w:t xml:space="preserve"> _____ </w:t>
      </w:r>
      <w:r w:rsidR="00CB109B">
        <w:rPr>
          <w:rFonts w:ascii="Arial" w:hAnsi="Arial"/>
        </w:rPr>
        <w:t xml:space="preserve">portions of </w:t>
      </w:r>
      <w:r w:rsidR="00C44244">
        <w:rPr>
          <w:rFonts w:ascii="Arial" w:hAnsi="Arial"/>
        </w:rPr>
        <w:t xml:space="preserve">other </w:t>
      </w:r>
      <w:proofErr w:type="spellStart"/>
      <w:r w:rsidR="00DD7649">
        <w:rPr>
          <w:rFonts w:ascii="Arial" w:hAnsi="Arial"/>
        </w:rPr>
        <w:t>dendrit</w:t>
      </w:r>
      <w:r w:rsidR="008D5574">
        <w:rPr>
          <w:rFonts w:ascii="Arial" w:hAnsi="Arial"/>
        </w:rPr>
        <w:t>ic</w:t>
      </w:r>
      <w:proofErr w:type="spellEnd"/>
      <w:r w:rsidR="008D5574">
        <w:rPr>
          <w:rFonts w:ascii="Arial" w:hAnsi="Arial"/>
        </w:rPr>
        <w:t xml:space="preserve"> seg</w:t>
      </w:r>
      <w:r w:rsidR="00C44244">
        <w:rPr>
          <w:rFonts w:ascii="Arial" w:hAnsi="Arial"/>
        </w:rPr>
        <w:t>ments</w:t>
      </w:r>
      <w:r w:rsidR="00DD7649">
        <w:rPr>
          <w:rFonts w:ascii="Arial" w:hAnsi="Arial"/>
        </w:rPr>
        <w:t xml:space="preserve"> </w:t>
      </w:r>
      <w:r w:rsidR="00CB109B">
        <w:rPr>
          <w:rFonts w:ascii="Arial" w:hAnsi="Arial"/>
        </w:rPr>
        <w:t xml:space="preserve">(or spines) </w:t>
      </w:r>
      <w:r w:rsidR="00DD7649">
        <w:rPr>
          <w:rFonts w:ascii="Arial" w:hAnsi="Arial"/>
        </w:rPr>
        <w:t>enter</w:t>
      </w:r>
      <w:r w:rsidR="00C44244">
        <w:rPr>
          <w:rFonts w:ascii="Arial" w:hAnsi="Arial"/>
        </w:rPr>
        <w:t>ed th</w:t>
      </w:r>
      <w:r w:rsidR="00CB109B">
        <w:rPr>
          <w:rFonts w:ascii="Arial" w:hAnsi="Arial"/>
        </w:rPr>
        <w:t>e</w:t>
      </w:r>
      <w:r w:rsidR="008D5574">
        <w:rPr>
          <w:rFonts w:ascii="Arial" w:hAnsi="Arial"/>
        </w:rPr>
        <w:t xml:space="preserve"> </w:t>
      </w:r>
      <w:r w:rsidR="00DD7649">
        <w:rPr>
          <w:rFonts w:ascii="Arial" w:hAnsi="Arial"/>
        </w:rPr>
        <w:t xml:space="preserve">cube (Figure 2D, Table 2), along with ____ axons. Overall, there </w:t>
      </w:r>
      <w:r w:rsidR="00C44244">
        <w:rPr>
          <w:rFonts w:ascii="Arial" w:hAnsi="Arial"/>
        </w:rPr>
        <w:t>we</w:t>
      </w:r>
      <w:r w:rsidR="00DD7649">
        <w:rPr>
          <w:rFonts w:ascii="Arial" w:hAnsi="Arial"/>
        </w:rPr>
        <w:t xml:space="preserve">re ____ individual </w:t>
      </w:r>
      <w:proofErr w:type="spellStart"/>
      <w:r w:rsidR="00C44244">
        <w:rPr>
          <w:rFonts w:ascii="Arial" w:hAnsi="Arial"/>
        </w:rPr>
        <w:t>PSDs</w:t>
      </w:r>
      <w:proofErr w:type="spellEnd"/>
      <w:r w:rsidR="008D5574">
        <w:rPr>
          <w:rFonts w:ascii="Arial" w:hAnsi="Arial"/>
        </w:rPr>
        <w:t xml:space="preserve"> in the volume (Figure 2F). A</w:t>
      </w:r>
      <w:r w:rsidR="00C44244">
        <w:rPr>
          <w:rFonts w:ascii="Arial" w:hAnsi="Arial"/>
        </w:rPr>
        <w:t xml:space="preserve">ll of the </w:t>
      </w:r>
      <w:proofErr w:type="spellStart"/>
      <w:r w:rsidR="00DD7649">
        <w:rPr>
          <w:rFonts w:ascii="Arial" w:hAnsi="Arial"/>
        </w:rPr>
        <w:t>astroglial</w:t>
      </w:r>
      <w:proofErr w:type="spellEnd"/>
      <w:r w:rsidR="00DD7649">
        <w:rPr>
          <w:rFonts w:ascii="Arial" w:hAnsi="Arial"/>
        </w:rPr>
        <w:t xml:space="preserve"> </w:t>
      </w:r>
      <w:r w:rsidR="00C44244">
        <w:rPr>
          <w:rFonts w:ascii="Arial" w:hAnsi="Arial"/>
        </w:rPr>
        <w:t>segments</w:t>
      </w:r>
      <w:r w:rsidR="00DD7649">
        <w:rPr>
          <w:rFonts w:ascii="Arial" w:hAnsi="Arial"/>
        </w:rPr>
        <w:t xml:space="preserve"> </w:t>
      </w:r>
      <w:r w:rsidR="00C44244">
        <w:rPr>
          <w:rFonts w:ascii="Arial" w:hAnsi="Arial"/>
        </w:rPr>
        <w:t xml:space="preserve">have also been reconstructed </w:t>
      </w:r>
      <w:r w:rsidR="00DD7649">
        <w:rPr>
          <w:rFonts w:ascii="Arial" w:hAnsi="Arial"/>
        </w:rPr>
        <w:t xml:space="preserve">(Figure 2G).  </w:t>
      </w:r>
    </w:p>
    <w:p w:rsidR="000F14F0" w:rsidRDefault="00DD7649" w:rsidP="007A3B72">
      <w:pPr>
        <w:rPr>
          <w:rFonts w:ascii="Arial" w:hAnsi="Arial"/>
        </w:rPr>
      </w:pPr>
      <w:r>
        <w:rPr>
          <w:rFonts w:ascii="Arial" w:hAnsi="Arial"/>
        </w:rPr>
        <w:t xml:space="preserve">The images comprising </w:t>
      </w:r>
      <w:r w:rsidR="00E4555C" w:rsidRPr="00E4555C">
        <w:rPr>
          <w:rFonts w:ascii="Arial" w:hAnsi="Arial"/>
          <w:rPrChange w:id="115" w:author="2009 Kristen Harris" w:date="2009-09-13T16:21:00Z">
            <w:rPr>
              <w:sz w:val="16"/>
              <w:szCs w:val="16"/>
            </w:rPr>
          </w:rPrChange>
        </w:rPr>
        <w:t>V</w:t>
      </w:r>
      <w:r>
        <w:rPr>
          <w:rFonts w:ascii="Arial" w:hAnsi="Arial"/>
        </w:rPr>
        <w:t>2 were</w:t>
      </w:r>
      <w:r w:rsidR="00E4555C" w:rsidRPr="00E4555C">
        <w:rPr>
          <w:rFonts w:ascii="Arial" w:hAnsi="Arial"/>
          <w:rPrChange w:id="116" w:author="2009 Kristen Harris" w:date="2009-09-13T16:21:00Z">
            <w:rPr>
              <w:sz w:val="16"/>
              <w:szCs w:val="16"/>
            </w:rPr>
          </w:rPrChange>
        </w:rPr>
        <w:t xml:space="preserve"> centered on a radial oblique dendrite </w:t>
      </w:r>
      <w:r>
        <w:rPr>
          <w:rFonts w:ascii="Arial" w:hAnsi="Arial"/>
        </w:rPr>
        <w:t>as it coursed through the volume</w:t>
      </w:r>
      <w:r w:rsidR="008D5574">
        <w:rPr>
          <w:rFonts w:ascii="Arial" w:hAnsi="Arial"/>
        </w:rPr>
        <w:t xml:space="preserve"> that</w:t>
      </w:r>
      <w:r w:rsidR="00E4555C" w:rsidRPr="00E4555C">
        <w:rPr>
          <w:rFonts w:ascii="Arial" w:hAnsi="Arial"/>
          <w:rPrChange w:id="117" w:author="2009 Kristen Harris" w:date="2009-09-13T16:21:00Z">
            <w:rPr>
              <w:sz w:val="16"/>
              <w:szCs w:val="16"/>
            </w:rPr>
          </w:rPrChange>
        </w:rPr>
        <w:t xml:space="preserve"> occupied 338 µm</w:t>
      </w:r>
      <w:r w:rsidR="00E4555C" w:rsidRPr="00E4555C">
        <w:rPr>
          <w:rFonts w:ascii="Arial" w:hAnsi="Arial"/>
          <w:vertAlign w:val="superscript"/>
          <w:rPrChange w:id="118" w:author="2009 Kristen Harris" w:date="2009-09-13T16:21:00Z">
            <w:rPr>
              <w:sz w:val="16"/>
              <w:szCs w:val="16"/>
              <w:vertAlign w:val="superscript"/>
            </w:rPr>
          </w:rPrChange>
        </w:rPr>
        <w:t>3</w:t>
      </w:r>
      <w:r w:rsidR="008D5574">
        <w:rPr>
          <w:rFonts w:ascii="Arial" w:hAnsi="Arial"/>
        </w:rPr>
        <w:t xml:space="preserve">. </w:t>
      </w:r>
      <w:r w:rsidR="00E4555C" w:rsidRPr="00E4555C">
        <w:rPr>
          <w:rFonts w:ascii="Arial" w:hAnsi="Arial"/>
          <w:rPrChange w:id="119" w:author="2009 Kristen Harris" w:date="2009-09-13T16:21:00Z">
            <w:rPr>
              <w:sz w:val="16"/>
              <w:szCs w:val="16"/>
            </w:rPr>
          </w:rPrChange>
        </w:rPr>
        <w:t xml:space="preserve">V2 </w:t>
      </w:r>
      <w:proofErr w:type="gramStart"/>
      <w:r w:rsidR="00E4555C" w:rsidRPr="00E4555C">
        <w:rPr>
          <w:rFonts w:ascii="Arial" w:hAnsi="Arial"/>
          <w:rPrChange w:id="120" w:author="2009 Kristen Harris" w:date="2009-09-13T16:21:00Z">
            <w:rPr>
              <w:sz w:val="16"/>
              <w:szCs w:val="16"/>
            </w:rPr>
          </w:rPrChange>
        </w:rPr>
        <w:t>was photographed so as to be centered</w:t>
      </w:r>
      <w:proofErr w:type="gramEnd"/>
      <w:r w:rsidR="00E4555C" w:rsidRPr="00E4555C">
        <w:rPr>
          <w:rFonts w:ascii="Arial" w:hAnsi="Arial"/>
          <w:rPrChange w:id="121" w:author="2009 Kristen Harris" w:date="2009-09-13T16:21:00Z">
            <w:rPr>
              <w:sz w:val="16"/>
              <w:szCs w:val="16"/>
            </w:rPr>
          </w:rPrChange>
        </w:rPr>
        <w:t xml:space="preserve"> on an apical dendrite across ______ serial sections</w:t>
      </w:r>
      <w:r w:rsidR="008D5574">
        <w:rPr>
          <w:rFonts w:ascii="Arial" w:hAnsi="Arial"/>
        </w:rPr>
        <w:t xml:space="preserve"> that </w:t>
      </w:r>
      <w:r w:rsidR="00E4555C" w:rsidRPr="00E4555C">
        <w:rPr>
          <w:rFonts w:ascii="Arial" w:hAnsi="Arial"/>
          <w:rPrChange w:id="122" w:author="2009 Kristen Harris" w:date="2009-09-13T16:21:00Z">
            <w:rPr>
              <w:sz w:val="16"/>
              <w:szCs w:val="16"/>
            </w:rPr>
          </w:rPrChange>
        </w:rPr>
        <w:t>occupied 170 µm</w:t>
      </w:r>
      <w:r w:rsidR="00E4555C" w:rsidRPr="00E4555C">
        <w:rPr>
          <w:rFonts w:ascii="Arial" w:hAnsi="Arial"/>
          <w:vertAlign w:val="superscript"/>
          <w:rPrChange w:id="123" w:author="2009 Kristen Harris" w:date="2009-09-13T16:21:00Z">
            <w:rPr>
              <w:sz w:val="16"/>
              <w:szCs w:val="16"/>
              <w:vertAlign w:val="superscript"/>
            </w:rPr>
          </w:rPrChange>
        </w:rPr>
        <w:t>3</w:t>
      </w:r>
      <w:r w:rsidR="00E4555C" w:rsidRPr="00E4555C">
        <w:rPr>
          <w:rFonts w:ascii="Arial" w:hAnsi="Arial"/>
          <w:rPrChange w:id="124" w:author="2009 Kristen Harris" w:date="2009-09-13T16:21:00Z">
            <w:rPr>
              <w:sz w:val="16"/>
              <w:szCs w:val="16"/>
            </w:rPr>
          </w:rPrChange>
        </w:rPr>
        <w:t xml:space="preserve"> (Figure </w:t>
      </w:r>
      <w:r w:rsidR="008D5574">
        <w:rPr>
          <w:rFonts w:ascii="Arial" w:hAnsi="Arial"/>
        </w:rPr>
        <w:t>3A, B</w:t>
      </w:r>
      <w:r w:rsidR="00E4555C" w:rsidRPr="00E4555C">
        <w:rPr>
          <w:rFonts w:ascii="Arial" w:hAnsi="Arial"/>
          <w:rPrChange w:id="125" w:author="2009 Kristen Harris" w:date="2009-09-13T16:21:00Z">
            <w:rPr>
              <w:sz w:val="16"/>
              <w:szCs w:val="16"/>
            </w:rPr>
          </w:rPrChange>
        </w:rPr>
        <w:t xml:space="preserve">). </w:t>
      </w:r>
      <w:r w:rsidR="008D5574">
        <w:rPr>
          <w:rFonts w:ascii="Arial" w:hAnsi="Arial"/>
        </w:rPr>
        <w:t xml:space="preserve"> It contained ___ axons (Figure 3C, _____ </w:t>
      </w:r>
      <w:proofErr w:type="spellStart"/>
      <w:r w:rsidR="008D5574">
        <w:rPr>
          <w:rFonts w:ascii="Arial" w:hAnsi="Arial"/>
        </w:rPr>
        <w:t>dendritic</w:t>
      </w:r>
      <w:proofErr w:type="spellEnd"/>
      <w:r w:rsidR="008D5574">
        <w:rPr>
          <w:rFonts w:ascii="Arial" w:hAnsi="Arial"/>
        </w:rPr>
        <w:t xml:space="preserve"> segments, and _____ synapses.</w:t>
      </w:r>
    </w:p>
    <w:p w:rsidR="00DD7649" w:rsidRPr="008D5574" w:rsidRDefault="008D5574" w:rsidP="00DD7649">
      <w:pPr>
        <w:rPr>
          <w:rFonts w:ascii="Arial" w:hAnsi="Arial"/>
          <w:u w:val="single"/>
          <w:vertAlign w:val="superscript"/>
          <w:rPrChange w:id="126" w:author="2009 Kristen Harris" w:date="2009-09-13T16:21:00Z">
            <w:rPr/>
          </w:rPrChange>
        </w:rPr>
      </w:pPr>
      <w:r>
        <w:rPr>
          <w:rFonts w:ascii="Arial" w:hAnsi="Arial"/>
        </w:rPr>
        <w:t xml:space="preserve">The </w:t>
      </w:r>
      <w:r w:rsidR="00E4555C" w:rsidRPr="00E4555C">
        <w:rPr>
          <w:rFonts w:ascii="Arial" w:hAnsi="Arial"/>
          <w:rPrChange w:id="127" w:author="2009 Kristen Harris" w:date="2009-09-13T16:21:00Z">
            <w:rPr>
              <w:sz w:val="16"/>
              <w:szCs w:val="16"/>
            </w:rPr>
          </w:rPrChange>
        </w:rPr>
        <w:t xml:space="preserve">V4 </w:t>
      </w:r>
      <w:r>
        <w:rPr>
          <w:rFonts w:ascii="Arial" w:hAnsi="Arial"/>
        </w:rPr>
        <w:t xml:space="preserve">from PND21 </w:t>
      </w:r>
      <w:r w:rsidR="00E4555C" w:rsidRPr="00E4555C">
        <w:rPr>
          <w:rFonts w:ascii="Arial" w:hAnsi="Arial"/>
          <w:rPrChange w:id="128" w:author="2009 Kristen Harris" w:date="2009-09-13T16:21:00Z">
            <w:rPr>
              <w:sz w:val="16"/>
              <w:szCs w:val="16"/>
            </w:rPr>
          </w:rPrChange>
        </w:rPr>
        <w:t xml:space="preserve">was randomly located in s. </w:t>
      </w:r>
      <w:proofErr w:type="spellStart"/>
      <w:r w:rsidR="00E4555C" w:rsidRPr="00E4555C">
        <w:rPr>
          <w:rFonts w:ascii="Arial" w:hAnsi="Arial"/>
          <w:rPrChange w:id="129" w:author="2009 Kristen Harris" w:date="2009-09-13T16:21:00Z">
            <w:rPr>
              <w:sz w:val="16"/>
              <w:szCs w:val="16"/>
            </w:rPr>
          </w:rPrChange>
        </w:rPr>
        <w:t>radiatum</w:t>
      </w:r>
      <w:proofErr w:type="spellEnd"/>
      <w:r w:rsidR="00E4555C" w:rsidRPr="00E4555C">
        <w:rPr>
          <w:rFonts w:ascii="Arial" w:hAnsi="Arial"/>
          <w:rPrChange w:id="130" w:author="2009 Kristen Harris" w:date="2009-09-13T16:21:00Z">
            <w:rPr>
              <w:sz w:val="16"/>
              <w:szCs w:val="16"/>
            </w:rPr>
          </w:rPrChange>
        </w:rPr>
        <w:t xml:space="preserve"> and occupied 131 µm</w:t>
      </w:r>
      <w:r w:rsidR="00E4555C" w:rsidRPr="00E4555C">
        <w:rPr>
          <w:rFonts w:ascii="Arial" w:hAnsi="Arial"/>
          <w:vertAlign w:val="superscript"/>
          <w:rPrChange w:id="131" w:author="2009 Kristen Harris" w:date="2009-09-13T16:21:00Z">
            <w:rPr>
              <w:sz w:val="16"/>
              <w:szCs w:val="16"/>
              <w:vertAlign w:val="superscript"/>
            </w:rPr>
          </w:rPrChange>
        </w:rPr>
        <w:t>3</w:t>
      </w:r>
      <w:r w:rsidR="00E4555C" w:rsidRPr="00E4555C">
        <w:rPr>
          <w:rFonts w:ascii="Arial" w:hAnsi="Arial"/>
          <w:rPrChange w:id="132" w:author="2009 Kristen Harris" w:date="2009-09-13T16:21:00Z">
            <w:rPr>
              <w:sz w:val="16"/>
              <w:szCs w:val="16"/>
            </w:rPr>
          </w:rPrChange>
        </w:rPr>
        <w:t xml:space="preserve"> (Figure 1, Supp. Figure 1, and Table 1). Together the</w:t>
      </w:r>
      <w:r>
        <w:rPr>
          <w:rFonts w:ascii="Arial" w:hAnsi="Arial"/>
        </w:rPr>
        <w:t xml:space="preserve"> image volumes</w:t>
      </w:r>
      <w:r w:rsidR="00E4555C" w:rsidRPr="00E4555C">
        <w:rPr>
          <w:rFonts w:ascii="Arial" w:hAnsi="Arial"/>
          <w:rPrChange w:id="133" w:author="2009 Kristen Harris" w:date="2009-09-13T16:21:00Z">
            <w:rPr>
              <w:sz w:val="16"/>
              <w:szCs w:val="16"/>
            </w:rPr>
          </w:rPrChange>
        </w:rPr>
        <w:t xml:space="preserve"> occupied </w:t>
      </w:r>
      <w:r>
        <w:rPr>
          <w:rFonts w:ascii="Arial" w:hAnsi="Arial"/>
        </w:rPr>
        <w:t>____</w:t>
      </w:r>
      <w:r w:rsidR="00E4555C" w:rsidRPr="00E4555C">
        <w:rPr>
          <w:rFonts w:ascii="Arial" w:hAnsi="Arial"/>
          <w:rPrChange w:id="134" w:author="2009 Kristen Harris" w:date="2009-09-13T16:21:00Z">
            <w:rPr>
              <w:sz w:val="16"/>
              <w:szCs w:val="16"/>
            </w:rPr>
          </w:rPrChange>
        </w:rPr>
        <w:t xml:space="preserve"> µm</w:t>
      </w:r>
      <w:r w:rsidR="00E4555C" w:rsidRPr="00E4555C">
        <w:rPr>
          <w:rFonts w:ascii="Arial" w:hAnsi="Arial"/>
          <w:vertAlign w:val="superscript"/>
          <w:rPrChange w:id="135" w:author="2009 Kristen Harris" w:date="2009-09-13T16:21:00Z">
            <w:rPr>
              <w:sz w:val="16"/>
              <w:szCs w:val="16"/>
              <w:vertAlign w:val="superscript"/>
            </w:rPr>
          </w:rPrChange>
        </w:rPr>
        <w:t>3</w:t>
      </w:r>
      <w:r>
        <w:rPr>
          <w:rFonts w:ascii="Arial" w:hAnsi="Arial"/>
        </w:rPr>
        <w:t xml:space="preserve"> while the densely reconstructed volumes occupied _____ </w:t>
      </w:r>
      <w:r w:rsidRPr="008D5574">
        <w:rPr>
          <w:rFonts w:ascii="Arial" w:hAnsi="Arial"/>
        </w:rPr>
        <w:t>µm</w:t>
      </w:r>
      <w:r w:rsidRPr="008D5574">
        <w:rPr>
          <w:rFonts w:ascii="Arial" w:hAnsi="Arial"/>
          <w:vertAlign w:val="superscript"/>
        </w:rPr>
        <w:t>3</w:t>
      </w:r>
    </w:p>
    <w:p w:rsidR="008D5574" w:rsidRDefault="008D5574" w:rsidP="007A3B72">
      <w:pPr>
        <w:rPr>
          <w:rFonts w:ascii="Arial" w:hAnsi="Arial"/>
        </w:rPr>
      </w:pPr>
    </w:p>
    <w:p w:rsidR="007A3B72" w:rsidRPr="00E55483" w:rsidRDefault="00E4555C" w:rsidP="007A3B72">
      <w:pPr>
        <w:rPr>
          <w:rFonts w:ascii="Arial" w:hAnsi="Arial"/>
          <w:rPrChange w:id="136" w:author="2009 Kristen Harris" w:date="2009-09-13T16:21:00Z">
            <w:rPr/>
          </w:rPrChange>
        </w:rPr>
      </w:pPr>
      <w:r w:rsidRPr="00E4555C">
        <w:rPr>
          <w:rFonts w:ascii="Arial" w:hAnsi="Arial"/>
          <w:rPrChange w:id="137" w:author="2009 Kristen Harris" w:date="2009-09-13T16:21:00Z">
            <w:rPr>
              <w:sz w:val="16"/>
              <w:szCs w:val="16"/>
            </w:rPr>
          </w:rPrChange>
        </w:rPr>
        <w:t>Extracellular space (ECS) was estimated in the manual segmentations by subtracting the total volumes of objects from the total manual volumes</w:t>
      </w:r>
      <w:r w:rsidR="00754D0E">
        <w:rPr>
          <w:rFonts w:ascii="Arial" w:hAnsi="Arial"/>
        </w:rPr>
        <w:t xml:space="preserve"> (~Other)</w:t>
      </w:r>
      <w:r w:rsidRPr="00E4555C">
        <w:rPr>
          <w:rFonts w:ascii="Arial" w:hAnsi="Arial"/>
          <w:rPrChange w:id="138" w:author="2009 Kristen Harris" w:date="2009-09-13T16:21:00Z">
            <w:rPr>
              <w:sz w:val="16"/>
              <w:szCs w:val="16"/>
            </w:rPr>
          </w:rPrChange>
        </w:rPr>
        <w:t xml:space="preserve">. Estimates of ECS were ____ in the manually reconstructed sub-region of V1, _____ in V2, and _____ in V3. These are surely underestimates of true ECS </w:t>
      </w:r>
      <w:r w:rsidR="00321566">
        <w:rPr>
          <w:rFonts w:ascii="Arial" w:hAnsi="Arial"/>
        </w:rPr>
        <w:t>which have been further determined for V1 (see Kinney, 2009, Justin’s PhD Thesis)</w:t>
      </w:r>
      <w:r w:rsidRPr="00E4555C">
        <w:rPr>
          <w:rFonts w:ascii="Arial" w:hAnsi="Arial"/>
          <w:rPrChange w:id="139" w:author="2009 Kristen Harris" w:date="2009-09-13T16:21:00Z">
            <w:rPr>
              <w:sz w:val="16"/>
              <w:szCs w:val="16"/>
            </w:rPr>
          </w:rPrChange>
        </w:rPr>
        <w:t>. While</w:t>
      </w:r>
      <w:r w:rsidRPr="00E4555C">
        <w:rPr>
          <w:rFonts w:ascii="Arial" w:hAnsi="Arial" w:cs="Verdana"/>
          <w:bCs/>
          <w:sz w:val="22"/>
          <w:szCs w:val="22"/>
          <w:rPrChange w:id="140" w:author="2009 Kristen Harris" w:date="2009-09-13T16:21:00Z">
            <w:rPr>
              <w:rFonts w:ascii="Times" w:hAnsi="Times" w:cs="Verdana"/>
              <w:bCs/>
              <w:sz w:val="22"/>
              <w:szCs w:val="22"/>
            </w:rPr>
          </w:rPrChange>
        </w:rPr>
        <w:t xml:space="preserve"> manual reconstructions can serve as ‘gold’ standards for identifying and following structures accurately through serial sections, the specific placement of the traces on membrane boundaries is somewhat subjective, especially where membranes are obliquely sectioned. Manual traces are also subject to variations in hand movements that might accidently obscure the extracellular space. In addition, when objects are obliquely sectioned at 45 nm, the ECS is buried within the depth of the section. From a technical standpoint,</w:t>
      </w:r>
      <w:r w:rsidRPr="00E4555C">
        <w:rPr>
          <w:rFonts w:ascii="Arial" w:hAnsi="Arial"/>
          <w:rPrChange w:id="141" w:author="2009 Kristen Harris" w:date="2009-09-13T16:21:00Z">
            <w:rPr>
              <w:rFonts w:ascii="Times" w:hAnsi="Times"/>
              <w:sz w:val="16"/>
              <w:szCs w:val="16"/>
            </w:rPr>
          </w:rPrChange>
        </w:rPr>
        <w:t xml:space="preserve"> ECS </w:t>
      </w:r>
      <w:r w:rsidR="00837148">
        <w:rPr>
          <w:rFonts w:ascii="Arial" w:hAnsi="Arial"/>
        </w:rPr>
        <w:t>might be</w:t>
      </w:r>
      <w:r w:rsidRPr="00E4555C">
        <w:rPr>
          <w:rFonts w:ascii="Arial" w:hAnsi="Arial"/>
          <w:rPrChange w:id="142" w:author="2009 Kristen Harris" w:date="2009-09-13T16:21:00Z">
            <w:rPr>
              <w:rFonts w:ascii="Times" w:hAnsi="Times"/>
              <w:sz w:val="16"/>
              <w:szCs w:val="16"/>
            </w:rPr>
          </w:rPrChange>
        </w:rPr>
        <w:t xml:space="preserve"> reduced by the dehydration steps needed for </w:t>
      </w:r>
      <w:proofErr w:type="spellStart"/>
      <w:r w:rsidRPr="00E4555C">
        <w:rPr>
          <w:rFonts w:ascii="Arial" w:hAnsi="Arial"/>
          <w:rPrChange w:id="143" w:author="2009 Kristen Harris" w:date="2009-09-13T16:21:00Z">
            <w:rPr>
              <w:rFonts w:ascii="Times" w:hAnsi="Times"/>
              <w:sz w:val="16"/>
              <w:szCs w:val="16"/>
            </w:rPr>
          </w:rPrChange>
        </w:rPr>
        <w:t>ultrastructural</w:t>
      </w:r>
      <w:proofErr w:type="spellEnd"/>
      <w:r w:rsidRPr="00E4555C">
        <w:rPr>
          <w:rFonts w:ascii="Arial" w:hAnsi="Arial"/>
          <w:rPrChange w:id="144" w:author="2009 Kristen Harris" w:date="2009-09-13T16:21:00Z">
            <w:rPr>
              <w:rFonts w:ascii="Times" w:hAnsi="Times"/>
              <w:sz w:val="16"/>
              <w:szCs w:val="16"/>
            </w:rPr>
          </w:rPrChange>
        </w:rPr>
        <w:t xml:space="preserve"> analyses </w:t>
      </w:r>
      <w:commentRangeStart w:id="145"/>
      <w:r w:rsidRPr="00E4555C">
        <w:rPr>
          <w:rFonts w:ascii="Arial" w:hAnsi="Arial"/>
          <w:rPrChange w:id="146" w:author="2009 Kristen Harris" w:date="2009-09-13T16:21:00Z">
            <w:rPr>
              <w:sz w:val="16"/>
              <w:szCs w:val="16"/>
            </w:rPr>
          </w:rPrChange>
        </w:rPr>
        <w:fldChar w:fldCharType="begin"/>
      </w:r>
      <w:r w:rsidRPr="00E4555C">
        <w:rPr>
          <w:rFonts w:ascii="Arial" w:hAnsi="Arial"/>
          <w:rPrChange w:id="147" w:author="2009 Kristen Harris" w:date="2009-09-13T16:21:00Z">
            <w:rPr>
              <w:sz w:val="16"/>
              <w:szCs w:val="16"/>
            </w:rPr>
          </w:rPrChange>
        </w:rPr>
        <w:instrText xml:space="preserve"> ADDIN EN.CITE &lt;EndNote&gt;&lt;Cite&gt;&lt;Author&gt;Thorne&lt;/Author&gt;&lt;Year&gt;2006&lt;/Year&gt;&lt;RecNum&gt;387&lt;/RecNum&gt;&lt;record&gt;&lt;rec-number&gt;387&lt;/rec-number&gt;&lt;foreign-keys&gt;&lt;key app="EN" db-id="pa5apx298vrd57e2s0qvrta2afwxp92z9exa"&gt;387&lt;/key&gt;&lt;/foreign-keys&gt;&lt;ref-type name="Journal Article"&gt;17&lt;/ref-type&gt;&lt;contributors&gt;&lt;authors&gt;&lt;author&gt;Thorne, R. G.&lt;/author&gt;&lt;author&gt;Nicholson, C.&lt;/author&gt;&lt;/authors&gt;&lt;/contributors&gt;&lt;titles&gt;&lt;title&gt;In vivo diffusion analysis with quantum dots and dextrans predicts the width of brain extracellular space.&lt;/title&gt;&lt;secondary-title&gt;Proc. Natl. Acad. Sci. USA&lt;/secondary-title&gt;&lt;/titles&gt;&lt;pages&gt;5567-72&lt;/pages&gt;&lt;volume&gt;103&lt;/volume&gt;&lt;number&gt;14&lt;/number&gt;&lt;dates&gt;&lt;year&gt;2006&lt;/year&gt;&lt;/dates&gt;&lt;urls&gt;&lt;/urls&gt;&lt;/record&gt;&lt;/Cite&gt;&lt;/EndNote&gt;</w:instrText>
      </w:r>
      <w:r w:rsidRPr="00E4555C">
        <w:rPr>
          <w:rFonts w:ascii="Arial" w:hAnsi="Arial"/>
          <w:rPrChange w:id="148" w:author="2009 Kristen Harris" w:date="2009-09-13T16:21:00Z">
            <w:rPr>
              <w:sz w:val="16"/>
              <w:szCs w:val="16"/>
            </w:rPr>
          </w:rPrChange>
        </w:rPr>
        <w:fldChar w:fldCharType="separate"/>
      </w:r>
      <w:r w:rsidRPr="00E4555C">
        <w:rPr>
          <w:rFonts w:ascii="Arial" w:hAnsi="Arial"/>
          <w:rPrChange w:id="149" w:author="2009 Kristen Harris" w:date="2009-09-13T16:21:00Z">
            <w:rPr>
              <w:sz w:val="16"/>
              <w:szCs w:val="16"/>
            </w:rPr>
          </w:rPrChange>
        </w:rPr>
        <w:t>(Thorne and Nicholson, 2006)</w:t>
      </w:r>
      <w:r w:rsidRPr="00E4555C">
        <w:rPr>
          <w:rFonts w:ascii="Arial" w:hAnsi="Arial"/>
          <w:rPrChange w:id="150" w:author="2009 Kristen Harris" w:date="2009-09-13T16:21:00Z">
            <w:rPr>
              <w:sz w:val="16"/>
              <w:szCs w:val="16"/>
            </w:rPr>
          </w:rPrChange>
        </w:rPr>
        <w:fldChar w:fldCharType="end"/>
      </w:r>
      <w:r w:rsidRPr="00E4555C">
        <w:rPr>
          <w:rFonts w:ascii="Arial" w:hAnsi="Arial"/>
          <w:rPrChange w:id="151" w:author="2009 Kristen Harris" w:date="2009-09-13T16:21:00Z">
            <w:rPr>
              <w:sz w:val="16"/>
              <w:szCs w:val="16"/>
            </w:rPr>
          </w:rPrChange>
        </w:rPr>
        <w:t xml:space="preserve">. </w:t>
      </w:r>
      <w:commentRangeEnd w:id="145"/>
      <w:r w:rsidRPr="00E4555C">
        <w:rPr>
          <w:rStyle w:val="CommentReference"/>
          <w:rFonts w:ascii="Arial" w:hAnsi="Arial"/>
          <w:lang w:val="ru-RU" w:eastAsia="ru-RU"/>
          <w:rPrChange w:id="152" w:author="2009 Kristen Harris" w:date="2009-09-13T16:21:00Z">
            <w:rPr>
              <w:rStyle w:val="CommentReference"/>
              <w:lang w:val="ru-RU" w:eastAsia="ru-RU"/>
            </w:rPr>
          </w:rPrChange>
        </w:rPr>
        <w:commentReference w:id="145"/>
      </w:r>
      <w:r w:rsidRPr="00E4555C">
        <w:rPr>
          <w:rFonts w:ascii="Arial" w:hAnsi="Arial"/>
          <w:rPrChange w:id="153" w:author="2009 Kristen Harris" w:date="2009-09-13T16:21:00Z">
            <w:rPr>
              <w:sz w:val="16"/>
              <w:szCs w:val="16"/>
            </w:rPr>
          </w:rPrChange>
        </w:rPr>
        <w:t xml:space="preserve"> Despite these caveats, the remaining amount of ECS corresponds well with the overall shrinkage of the tissue, suggesting that the objects themselves were not markedly shrunken or swollen, but rather might have moved closer to one another when part of the ECS </w:t>
      </w:r>
      <w:commentRangeStart w:id="154"/>
      <w:r w:rsidRPr="00E4555C">
        <w:rPr>
          <w:rFonts w:ascii="Arial" w:hAnsi="Arial"/>
          <w:rPrChange w:id="155" w:author="2009 Kristen Harris" w:date="2009-09-13T16:21:00Z">
            <w:rPr>
              <w:sz w:val="16"/>
              <w:szCs w:val="16"/>
            </w:rPr>
          </w:rPrChange>
        </w:rPr>
        <w:t>was lost (Refs, see KH comments).</w:t>
      </w:r>
      <w:commentRangeEnd w:id="154"/>
      <w:r w:rsidRPr="00E4555C">
        <w:rPr>
          <w:rStyle w:val="CommentReference"/>
          <w:rFonts w:ascii="Arial" w:hAnsi="Arial"/>
          <w:lang w:val="ru-RU" w:eastAsia="ru-RU"/>
          <w:rPrChange w:id="156" w:author="2009 Kristen Harris" w:date="2009-09-13T16:21:00Z">
            <w:rPr>
              <w:rStyle w:val="CommentReference"/>
              <w:lang w:val="ru-RU" w:eastAsia="ru-RU"/>
            </w:rPr>
          </w:rPrChange>
        </w:rPr>
        <w:commentReference w:id="154"/>
      </w:r>
      <w:r w:rsidRPr="00E4555C">
        <w:rPr>
          <w:rFonts w:ascii="Arial" w:hAnsi="Arial"/>
          <w:rPrChange w:id="157" w:author="2009 Kristen Harris" w:date="2009-09-13T16:21:00Z">
            <w:rPr>
              <w:sz w:val="16"/>
              <w:szCs w:val="16"/>
            </w:rPr>
          </w:rPrChange>
        </w:rPr>
        <w:t xml:space="preserve"> It was impossible to determine whether the absolute volume of ECS changed locally; and hence we assumed it was uniform across these samples.</w:t>
      </w:r>
    </w:p>
    <w:p w:rsidR="00CB109B" w:rsidRDefault="00CB109B" w:rsidP="0016121C">
      <w:pPr>
        <w:widowControl w:val="0"/>
        <w:autoSpaceDE w:val="0"/>
        <w:autoSpaceDN w:val="0"/>
        <w:adjustRightInd w:val="0"/>
        <w:spacing w:after="0"/>
        <w:rPr>
          <w:rFonts w:ascii="Arial" w:hAnsi="Arial" w:cs="Verdana"/>
          <w:b/>
          <w:bCs/>
          <w:sz w:val="22"/>
          <w:szCs w:val="22"/>
        </w:rPr>
      </w:pPr>
      <w:r>
        <w:rPr>
          <w:rFonts w:ascii="Arial" w:hAnsi="Arial" w:cs="Verdana"/>
          <w:b/>
          <w:bCs/>
          <w:sz w:val="22"/>
          <w:szCs w:val="22"/>
        </w:rPr>
        <w:t>DISCUSSION:</w:t>
      </w:r>
    </w:p>
    <w:p w:rsidR="00CB109B" w:rsidRDefault="00CB109B" w:rsidP="0016121C">
      <w:pPr>
        <w:widowControl w:val="0"/>
        <w:autoSpaceDE w:val="0"/>
        <w:autoSpaceDN w:val="0"/>
        <w:adjustRightInd w:val="0"/>
        <w:spacing w:after="0"/>
        <w:rPr>
          <w:rFonts w:ascii="Arial" w:hAnsi="Arial" w:cs="Verdana"/>
          <w:b/>
          <w:bCs/>
          <w:sz w:val="22"/>
          <w:szCs w:val="22"/>
        </w:rPr>
      </w:pPr>
    </w:p>
    <w:p w:rsidR="00321566" w:rsidRDefault="00CB109B" w:rsidP="0016121C">
      <w:pPr>
        <w:widowControl w:val="0"/>
        <w:autoSpaceDE w:val="0"/>
        <w:autoSpaceDN w:val="0"/>
        <w:adjustRightInd w:val="0"/>
        <w:spacing w:after="0"/>
        <w:rPr>
          <w:rFonts w:ascii="Arial" w:hAnsi="Arial" w:cs="Verdana"/>
          <w:bCs/>
          <w:sz w:val="22"/>
          <w:szCs w:val="22"/>
        </w:rPr>
      </w:pPr>
      <w:r>
        <w:rPr>
          <w:rFonts w:ascii="Arial" w:hAnsi="Arial" w:cs="Verdana"/>
          <w:bCs/>
          <w:sz w:val="22"/>
          <w:szCs w:val="22"/>
        </w:rPr>
        <w:t xml:space="preserve">Our expectation is that these densely reconstructed volumes of </w:t>
      </w:r>
      <w:proofErr w:type="spellStart"/>
      <w:r>
        <w:rPr>
          <w:rFonts w:ascii="Arial" w:hAnsi="Arial" w:cs="Verdana"/>
          <w:bCs/>
          <w:sz w:val="22"/>
          <w:szCs w:val="22"/>
        </w:rPr>
        <w:t>hippocampal</w:t>
      </w:r>
      <w:proofErr w:type="spellEnd"/>
      <w:r>
        <w:rPr>
          <w:rFonts w:ascii="Arial" w:hAnsi="Arial" w:cs="Verdana"/>
          <w:bCs/>
          <w:sz w:val="22"/>
          <w:szCs w:val="22"/>
        </w:rPr>
        <w:t xml:space="preserve"> </w:t>
      </w:r>
      <w:proofErr w:type="spellStart"/>
      <w:r>
        <w:rPr>
          <w:rFonts w:ascii="Arial" w:hAnsi="Arial" w:cs="Verdana"/>
          <w:bCs/>
          <w:sz w:val="22"/>
          <w:szCs w:val="22"/>
        </w:rPr>
        <w:t>neuropil</w:t>
      </w:r>
      <w:proofErr w:type="spellEnd"/>
      <w:r>
        <w:rPr>
          <w:rFonts w:ascii="Arial" w:hAnsi="Arial" w:cs="Verdana"/>
          <w:bCs/>
          <w:sz w:val="22"/>
          <w:szCs w:val="22"/>
        </w:rPr>
        <w:t xml:space="preserve"> will serve multiple purposes.  They provide a basis from which to test the validity of computer generated segmentations of the same tissue volume and to accurately identify objects located in them. As such, they should prove to facilitate improvement of segmentation tools to generate larger densely reconstructed volumes of neuropil. They provide images that can be further mined to ascertain the relative frequencies of various objects and the likelihood that particular </w:t>
      </w:r>
    </w:p>
    <w:p w:rsidR="00321566" w:rsidRDefault="00321566" w:rsidP="0016121C">
      <w:pPr>
        <w:widowControl w:val="0"/>
        <w:autoSpaceDE w:val="0"/>
        <w:autoSpaceDN w:val="0"/>
        <w:adjustRightInd w:val="0"/>
        <w:spacing w:after="0"/>
        <w:rPr>
          <w:rFonts w:ascii="Arial" w:hAnsi="Arial" w:cs="Verdana"/>
          <w:bCs/>
          <w:sz w:val="22"/>
          <w:szCs w:val="22"/>
        </w:rPr>
      </w:pPr>
    </w:p>
    <w:p w:rsidR="0016121C" w:rsidRPr="00CB109B" w:rsidRDefault="0016121C" w:rsidP="0016121C">
      <w:pPr>
        <w:widowControl w:val="0"/>
        <w:autoSpaceDE w:val="0"/>
        <w:autoSpaceDN w:val="0"/>
        <w:adjustRightInd w:val="0"/>
        <w:spacing w:after="0"/>
        <w:rPr>
          <w:rFonts w:ascii="Arial" w:hAnsi="Arial" w:cs="Verdana"/>
          <w:bCs/>
          <w:sz w:val="22"/>
          <w:szCs w:val="22"/>
          <w:rPrChange w:id="158" w:author="2009 Kristen Harris" w:date="2009-09-13T16:21:00Z">
            <w:rPr>
              <w:rFonts w:ascii="Verdana" w:hAnsi="Verdana" w:cs="Verdana"/>
              <w:b/>
              <w:bCs/>
              <w:sz w:val="22"/>
              <w:szCs w:val="22"/>
            </w:rPr>
          </w:rPrChange>
        </w:rPr>
      </w:pPr>
    </w:p>
    <w:p w:rsidR="0016121C" w:rsidRPr="00E55483" w:rsidRDefault="00E4555C" w:rsidP="0016121C">
      <w:pPr>
        <w:widowControl w:val="0"/>
        <w:autoSpaceDE w:val="0"/>
        <w:autoSpaceDN w:val="0"/>
        <w:adjustRightInd w:val="0"/>
        <w:spacing w:after="0"/>
        <w:rPr>
          <w:rFonts w:ascii="Arial" w:hAnsi="Arial" w:cs="Verdana"/>
          <w:b/>
          <w:bCs/>
          <w:sz w:val="22"/>
          <w:szCs w:val="22"/>
          <w:rPrChange w:id="159" w:author="2009 Kristen Harris" w:date="2009-09-13T16:21:00Z">
            <w:rPr>
              <w:rFonts w:ascii="Verdana" w:hAnsi="Verdana" w:cs="Verdana"/>
              <w:b/>
              <w:bCs/>
              <w:sz w:val="22"/>
              <w:szCs w:val="22"/>
            </w:rPr>
          </w:rPrChange>
        </w:rPr>
      </w:pPr>
      <w:r w:rsidRPr="00E4555C">
        <w:rPr>
          <w:rFonts w:ascii="Arial" w:hAnsi="Arial" w:cs="Verdana"/>
          <w:b/>
          <w:bCs/>
          <w:sz w:val="22"/>
          <w:szCs w:val="22"/>
          <w:rPrChange w:id="160" w:author="2009 Kristen Harris" w:date="2009-09-13T16:21:00Z">
            <w:rPr>
              <w:rFonts w:ascii="Verdana" w:hAnsi="Verdana" w:cs="Verdana"/>
              <w:b/>
              <w:bCs/>
              <w:sz w:val="22"/>
              <w:szCs w:val="22"/>
            </w:rPr>
          </w:rPrChange>
        </w:rPr>
        <w:t>References:</w:t>
      </w:r>
    </w:p>
    <w:p w:rsidR="0016121C" w:rsidRPr="00E55483" w:rsidRDefault="0016121C" w:rsidP="0016121C">
      <w:pPr>
        <w:widowControl w:val="0"/>
        <w:autoSpaceDE w:val="0"/>
        <w:autoSpaceDN w:val="0"/>
        <w:adjustRightInd w:val="0"/>
        <w:spacing w:after="0"/>
        <w:jc w:val="right"/>
        <w:rPr>
          <w:rFonts w:ascii="Arial" w:hAnsi="Arial" w:cs="Verdana"/>
          <w:b/>
          <w:bCs/>
          <w:sz w:val="22"/>
          <w:szCs w:val="22"/>
          <w:rPrChange w:id="161" w:author="2009 Kristen Harris" w:date="2009-09-13T16:21:00Z">
            <w:rPr>
              <w:rFonts w:ascii="Verdana" w:hAnsi="Verdana" w:cs="Verdana"/>
              <w:b/>
              <w:bCs/>
              <w:sz w:val="22"/>
              <w:szCs w:val="22"/>
            </w:rPr>
          </w:rPrChange>
        </w:rPr>
      </w:pPr>
    </w:p>
    <w:p w:rsidR="0016121C" w:rsidRPr="00E55483" w:rsidRDefault="00E4555C" w:rsidP="0016121C">
      <w:pPr>
        <w:widowControl w:val="0"/>
        <w:autoSpaceDE w:val="0"/>
        <w:autoSpaceDN w:val="0"/>
        <w:adjustRightInd w:val="0"/>
        <w:spacing w:after="0"/>
        <w:jc w:val="right"/>
        <w:rPr>
          <w:rFonts w:ascii="Arial" w:hAnsi="Arial" w:cs="Verdana"/>
          <w:sz w:val="22"/>
          <w:szCs w:val="22"/>
          <w:rPrChange w:id="162" w:author="2009 Kristen Harris" w:date="2009-09-13T16:21:00Z">
            <w:rPr>
              <w:rFonts w:ascii="Verdana" w:hAnsi="Verdana" w:cs="Verdana"/>
              <w:sz w:val="22"/>
              <w:szCs w:val="22"/>
            </w:rPr>
          </w:rPrChange>
        </w:rPr>
      </w:pPr>
      <w:r w:rsidRPr="00E4555C">
        <w:rPr>
          <w:rFonts w:ascii="Arial" w:hAnsi="Arial" w:cs="Verdana"/>
          <w:b/>
          <w:bCs/>
          <w:sz w:val="22"/>
          <w:szCs w:val="22"/>
          <w:rPrChange w:id="163" w:author="2009 Kristen Harris" w:date="2009-09-13T16:21:00Z">
            <w:rPr>
              <w:rFonts w:ascii="Verdana" w:hAnsi="Verdana" w:cs="Verdana"/>
              <w:b/>
              <w:bCs/>
              <w:sz w:val="22"/>
              <w:szCs w:val="22"/>
            </w:rPr>
          </w:rPrChange>
        </w:rPr>
        <w:t xml:space="preserve">1: </w:t>
      </w:r>
      <w:r w:rsidRPr="00E4555C">
        <w:rPr>
          <w:rFonts w:ascii="Arial" w:hAnsi="Arial"/>
          <w:rPrChange w:id="164" w:author="2009 Kristen Harris" w:date="2009-09-13T16:21:00Z">
            <w:rPr>
              <w:sz w:val="16"/>
              <w:szCs w:val="16"/>
            </w:rPr>
          </w:rPrChange>
        </w:rPr>
        <w:fldChar w:fldCharType="begin"/>
      </w:r>
      <w:r w:rsidRPr="00E4555C">
        <w:rPr>
          <w:rFonts w:ascii="Arial" w:hAnsi="Arial"/>
          <w:rPrChange w:id="165" w:author="2009 Kristen Harris" w:date="2009-09-13T16:21:00Z">
            <w:rPr>
              <w:sz w:val="16"/>
              <w:szCs w:val="16"/>
            </w:rPr>
          </w:rPrChange>
        </w:rPr>
        <w:instrText>HYPERLINK "javascript:AL_get(this,%20'jour',%20'PLoS%20One.');"</w:instrText>
      </w:r>
      <w:r w:rsidRPr="00E4555C">
        <w:rPr>
          <w:rFonts w:ascii="Arial" w:hAnsi="Arial"/>
          <w:rPrChange w:id="166" w:author="2009 Kristen Harris" w:date="2009-09-13T16:21:00Z">
            <w:rPr>
              <w:sz w:val="16"/>
              <w:szCs w:val="16"/>
            </w:rPr>
          </w:rPrChange>
        </w:rPr>
        <w:fldChar w:fldCharType="separate"/>
      </w:r>
      <w:proofErr w:type="spellStart"/>
      <w:r w:rsidRPr="00E4555C">
        <w:rPr>
          <w:rFonts w:ascii="Arial" w:hAnsi="Arial" w:cs="Verdana"/>
          <w:color w:val="0000E9"/>
          <w:sz w:val="22"/>
          <w:szCs w:val="22"/>
          <w:u w:val="single" w:color="0000E9"/>
          <w:rPrChange w:id="167" w:author="2009 Kristen Harris" w:date="2009-09-13T16:21:00Z">
            <w:rPr>
              <w:rFonts w:ascii="Verdana" w:hAnsi="Verdana" w:cs="Verdana"/>
              <w:color w:val="0000E9"/>
              <w:sz w:val="22"/>
              <w:szCs w:val="22"/>
              <w:u w:val="single" w:color="0000E9"/>
            </w:rPr>
          </w:rPrChange>
        </w:rPr>
        <w:t>PLoS</w:t>
      </w:r>
      <w:proofErr w:type="spellEnd"/>
      <w:r w:rsidRPr="00E4555C">
        <w:rPr>
          <w:rFonts w:ascii="Arial" w:hAnsi="Arial" w:cs="Verdana"/>
          <w:color w:val="0000E9"/>
          <w:sz w:val="22"/>
          <w:szCs w:val="22"/>
          <w:u w:val="single" w:color="0000E9"/>
          <w:rPrChange w:id="168" w:author="2009 Kristen Harris" w:date="2009-09-13T16:21:00Z">
            <w:rPr>
              <w:rFonts w:ascii="Verdana" w:hAnsi="Verdana" w:cs="Verdana"/>
              <w:color w:val="0000E9"/>
              <w:sz w:val="22"/>
              <w:szCs w:val="22"/>
              <w:u w:val="single" w:color="0000E9"/>
            </w:rPr>
          </w:rPrChange>
        </w:rPr>
        <w:t xml:space="preserve"> One.</w:t>
      </w:r>
      <w:r w:rsidRPr="00E4555C">
        <w:rPr>
          <w:rFonts w:ascii="Arial" w:hAnsi="Arial"/>
          <w:rPrChange w:id="169" w:author="2009 Kristen Harris" w:date="2009-09-13T16:21:00Z">
            <w:rPr>
              <w:sz w:val="16"/>
              <w:szCs w:val="16"/>
            </w:rPr>
          </w:rPrChange>
        </w:rPr>
        <w:fldChar w:fldCharType="end"/>
      </w:r>
      <w:r w:rsidRPr="00E4555C">
        <w:rPr>
          <w:rFonts w:ascii="Arial" w:hAnsi="Arial" w:cs="Verdana"/>
          <w:sz w:val="22"/>
          <w:szCs w:val="22"/>
          <w:rPrChange w:id="170" w:author="2009 Kristen Harris" w:date="2009-09-13T16:21:00Z">
            <w:rPr>
              <w:rFonts w:ascii="Verdana" w:hAnsi="Verdana" w:cs="Verdana"/>
              <w:sz w:val="22"/>
              <w:szCs w:val="22"/>
            </w:rPr>
          </w:rPrChange>
        </w:rPr>
        <w:t xml:space="preserve"> 2009 May 21</w:t>
      </w:r>
      <w:proofErr w:type="gramStart"/>
      <w:r w:rsidRPr="00E4555C">
        <w:rPr>
          <w:rFonts w:ascii="Arial" w:hAnsi="Arial" w:cs="Verdana"/>
          <w:sz w:val="22"/>
          <w:szCs w:val="22"/>
          <w:rPrChange w:id="171" w:author="2009 Kristen Harris" w:date="2009-09-13T16:21:00Z">
            <w:rPr>
              <w:rFonts w:ascii="Verdana" w:hAnsi="Verdana" w:cs="Verdana"/>
              <w:sz w:val="22"/>
              <w:szCs w:val="22"/>
            </w:rPr>
          </w:rPrChange>
        </w:rPr>
        <w:t>;4</w:t>
      </w:r>
      <w:proofErr w:type="gramEnd"/>
      <w:r w:rsidRPr="00E4555C">
        <w:rPr>
          <w:rFonts w:ascii="Arial" w:hAnsi="Arial" w:cs="Verdana"/>
          <w:sz w:val="22"/>
          <w:szCs w:val="22"/>
          <w:rPrChange w:id="172" w:author="2009 Kristen Harris" w:date="2009-09-13T16:21:00Z">
            <w:rPr>
              <w:rFonts w:ascii="Verdana" w:hAnsi="Verdana" w:cs="Verdana"/>
              <w:sz w:val="22"/>
              <w:szCs w:val="22"/>
            </w:rPr>
          </w:rPrChange>
        </w:rPr>
        <w:t>(5):e5655.</w:t>
      </w:r>
    </w:p>
    <w:p w:rsidR="0016121C" w:rsidRPr="00E55483" w:rsidRDefault="00E4555C" w:rsidP="0016121C">
      <w:pPr>
        <w:widowControl w:val="0"/>
        <w:autoSpaceDE w:val="0"/>
        <w:autoSpaceDN w:val="0"/>
        <w:adjustRightInd w:val="0"/>
        <w:spacing w:after="0"/>
        <w:jc w:val="right"/>
        <w:rPr>
          <w:rFonts w:ascii="Arial" w:hAnsi="Arial" w:cs="Verdana"/>
          <w:rPrChange w:id="173" w:author="2009 Kristen Harris" w:date="2009-09-13T16:21:00Z">
            <w:rPr>
              <w:rFonts w:ascii="Verdana" w:hAnsi="Verdana" w:cs="Verdana"/>
            </w:rPr>
          </w:rPrChange>
        </w:rPr>
      </w:pPr>
      <w:r w:rsidRPr="00E4555C">
        <w:rPr>
          <w:rFonts w:ascii="Arial" w:hAnsi="Arial" w:cs="Verdana"/>
          <w:rPrChange w:id="174" w:author="2009 Kristen Harris" w:date="2009-09-13T16:21:00Z">
            <w:rPr>
              <w:rFonts w:ascii="Verdana" w:hAnsi="Verdana" w:cs="Verdana"/>
              <w:sz w:val="16"/>
              <w:szCs w:val="16"/>
            </w:rPr>
          </w:rPrChange>
        </w:rPr>
        <w:t xml:space="preserve">  </w:t>
      </w:r>
      <w:r w:rsidRPr="00E4555C">
        <w:rPr>
          <w:rFonts w:ascii="Arial" w:hAnsi="Arial"/>
          <w:rPrChange w:id="175" w:author="2009 Kristen Harris" w:date="2009-09-13T16:21:00Z">
            <w:rPr>
              <w:sz w:val="16"/>
              <w:szCs w:val="16"/>
            </w:rPr>
          </w:rPrChange>
        </w:rPr>
        <w:fldChar w:fldCharType="begin"/>
      </w:r>
      <w:r w:rsidRPr="00E4555C">
        <w:rPr>
          <w:rFonts w:ascii="Arial" w:hAnsi="Arial"/>
          <w:rPrChange w:id="176" w:author="2009 Kristen Harris" w:date="2009-09-13T16:21:00Z">
            <w:rPr>
              <w:sz w:val="16"/>
              <w:szCs w:val="16"/>
            </w:rPr>
          </w:rPrChange>
        </w:rPr>
        <w:instrText>HYPERLINK "javascript:PopUpMenu2_Set(Menu19479070);"</w:instrText>
      </w:r>
      <w:r w:rsidRPr="00E4555C">
        <w:rPr>
          <w:rFonts w:ascii="Arial" w:hAnsi="Arial"/>
          <w:rPrChange w:id="177" w:author="2009 Kristen Harris" w:date="2009-09-13T16:21:00Z">
            <w:rPr>
              <w:sz w:val="16"/>
              <w:szCs w:val="16"/>
            </w:rPr>
          </w:rPrChange>
        </w:rPr>
        <w:fldChar w:fldCharType="separate"/>
      </w:r>
      <w:r w:rsidRPr="00E4555C">
        <w:rPr>
          <w:rFonts w:ascii="Arial" w:hAnsi="Arial" w:cs="Arial"/>
          <w:color w:val="285287"/>
          <w:rPrChange w:id="178" w:author="2009 Kristen Harris" w:date="2009-09-13T16:21:00Z">
            <w:rPr>
              <w:rFonts w:ascii="Arial" w:hAnsi="Arial" w:cs="Arial"/>
              <w:color w:val="285287"/>
              <w:sz w:val="16"/>
              <w:szCs w:val="16"/>
            </w:rPr>
          </w:rPrChange>
        </w:rPr>
        <w:t>Links</w:t>
      </w:r>
      <w:r w:rsidRPr="00E4555C">
        <w:rPr>
          <w:rFonts w:ascii="Arial" w:hAnsi="Arial"/>
          <w:rPrChange w:id="179" w:author="2009 Kristen Harris" w:date="2009-09-13T16:21:00Z">
            <w:rPr>
              <w:sz w:val="16"/>
              <w:szCs w:val="16"/>
            </w:rPr>
          </w:rPrChange>
        </w:rPr>
        <w:fldChar w:fldCharType="end"/>
      </w:r>
    </w:p>
    <w:p w:rsidR="0016121C" w:rsidRPr="00E55483" w:rsidRDefault="0016121C" w:rsidP="0016121C">
      <w:pPr>
        <w:widowControl w:val="0"/>
        <w:autoSpaceDE w:val="0"/>
        <w:autoSpaceDN w:val="0"/>
        <w:adjustRightInd w:val="0"/>
        <w:spacing w:after="0"/>
        <w:rPr>
          <w:rFonts w:ascii="Arial" w:hAnsi="Arial" w:cs="Verdana"/>
          <w:rPrChange w:id="180" w:author="2009 Kristen Harris" w:date="2009-09-13T16:21:00Z">
            <w:rPr>
              <w:rFonts w:ascii="Verdana" w:hAnsi="Verdana" w:cs="Verdana"/>
            </w:rPr>
          </w:rPrChange>
        </w:rPr>
      </w:pPr>
    </w:p>
    <w:p w:rsidR="0016121C" w:rsidRPr="00E55483" w:rsidRDefault="0016121C" w:rsidP="0016121C">
      <w:pPr>
        <w:widowControl w:val="0"/>
        <w:autoSpaceDE w:val="0"/>
        <w:autoSpaceDN w:val="0"/>
        <w:adjustRightInd w:val="0"/>
        <w:spacing w:after="220"/>
        <w:rPr>
          <w:rFonts w:ascii="Arial" w:hAnsi="Arial" w:cs="Arial"/>
          <w:b/>
          <w:bCs/>
          <w:sz w:val="22"/>
          <w:szCs w:val="22"/>
        </w:rPr>
      </w:pPr>
      <w:proofErr w:type="gramStart"/>
      <w:r w:rsidRPr="00E55483">
        <w:rPr>
          <w:rFonts w:ascii="Arial" w:hAnsi="Arial" w:cs="Arial"/>
          <w:b/>
          <w:bCs/>
          <w:sz w:val="22"/>
          <w:szCs w:val="22"/>
        </w:rPr>
        <w:t>Semi-automated reconstruction of neural processes from large numbers of fluorescence images.</w:t>
      </w:r>
      <w:proofErr w:type="gramEnd"/>
    </w:p>
    <w:p w:rsidR="0016121C" w:rsidRPr="00E55483" w:rsidRDefault="00E4555C" w:rsidP="0016121C">
      <w:pPr>
        <w:widowControl w:val="0"/>
        <w:autoSpaceDE w:val="0"/>
        <w:autoSpaceDN w:val="0"/>
        <w:adjustRightInd w:val="0"/>
        <w:spacing w:after="0"/>
        <w:rPr>
          <w:rFonts w:ascii="Arial" w:hAnsi="Arial" w:cs="Verdana"/>
          <w:sz w:val="22"/>
          <w:szCs w:val="22"/>
          <w:rPrChange w:id="181" w:author="2009 Kristen Harris" w:date="2009-09-13T16:21:00Z">
            <w:rPr>
              <w:rFonts w:ascii="Verdana" w:hAnsi="Verdana" w:cs="Verdana"/>
              <w:sz w:val="22"/>
              <w:szCs w:val="22"/>
            </w:rPr>
          </w:rPrChange>
        </w:rPr>
      </w:pPr>
      <w:r w:rsidRPr="00E4555C">
        <w:rPr>
          <w:rFonts w:ascii="Arial" w:hAnsi="Arial"/>
          <w:rPrChange w:id="182" w:author="2009 Kristen Harris" w:date="2009-09-13T16:21:00Z">
            <w:rPr>
              <w:sz w:val="16"/>
              <w:szCs w:val="16"/>
            </w:rPr>
          </w:rPrChange>
        </w:rPr>
        <w:fldChar w:fldCharType="begin"/>
      </w:r>
      <w:r w:rsidRPr="00E4555C">
        <w:rPr>
          <w:rFonts w:ascii="Arial" w:hAnsi="Arial"/>
          <w:rPrChange w:id="183" w:author="2009 Kristen Harris" w:date="2009-09-13T16:21:00Z">
            <w:rPr>
              <w:sz w:val="16"/>
              <w:szCs w:val="16"/>
            </w:rPr>
          </w:rPrChange>
        </w:rPr>
        <w:instrText>HYPERLINK "http://www.ncbi.nlm.nih.gov/sites/entrez?Db=pubmed&amp;Cmd=Search&amp;Term=%22Lu%20J%22%5BAuthor%5D&amp;itool=EntrezSystem2.PEntrez.Pubmed.Pubmed_ResultsPanel.Pubmed_DiscoveryPanel.Pubmed_RVAbstractPlus"</w:instrText>
      </w:r>
      <w:r w:rsidRPr="00E4555C">
        <w:rPr>
          <w:rFonts w:ascii="Arial" w:hAnsi="Arial"/>
          <w:rPrChange w:id="184" w:author="2009 Kristen Harris" w:date="2009-09-13T16:21:00Z">
            <w:rPr>
              <w:sz w:val="16"/>
              <w:szCs w:val="16"/>
            </w:rPr>
          </w:rPrChange>
        </w:rPr>
        <w:fldChar w:fldCharType="separate"/>
      </w:r>
      <w:r w:rsidRPr="00E4555C">
        <w:rPr>
          <w:rFonts w:ascii="Arial" w:hAnsi="Arial" w:cs="Verdana"/>
          <w:b/>
          <w:bCs/>
          <w:color w:val="0000E9"/>
          <w:sz w:val="22"/>
          <w:szCs w:val="22"/>
          <w:rPrChange w:id="185" w:author="2009 Kristen Harris" w:date="2009-09-13T16:21:00Z">
            <w:rPr>
              <w:rFonts w:ascii="Verdana" w:hAnsi="Verdana" w:cs="Verdana"/>
              <w:b/>
              <w:bCs/>
              <w:color w:val="0000E9"/>
              <w:sz w:val="22"/>
              <w:szCs w:val="22"/>
            </w:rPr>
          </w:rPrChange>
        </w:rPr>
        <w:t>Lu J</w:t>
      </w:r>
      <w:r w:rsidRPr="00E4555C">
        <w:rPr>
          <w:rFonts w:ascii="Arial" w:hAnsi="Arial"/>
          <w:rPrChange w:id="186" w:author="2009 Kristen Harris" w:date="2009-09-13T16:21:00Z">
            <w:rPr>
              <w:sz w:val="16"/>
              <w:szCs w:val="16"/>
            </w:rPr>
          </w:rPrChange>
        </w:rPr>
        <w:fldChar w:fldCharType="end"/>
      </w:r>
      <w:r w:rsidRPr="00E4555C">
        <w:rPr>
          <w:rFonts w:ascii="Arial" w:hAnsi="Arial" w:cs="Verdana"/>
          <w:sz w:val="22"/>
          <w:szCs w:val="22"/>
          <w:rPrChange w:id="187" w:author="2009 Kristen Harris" w:date="2009-09-13T16:21:00Z">
            <w:rPr>
              <w:rFonts w:ascii="Verdana" w:hAnsi="Verdana" w:cs="Verdana"/>
              <w:sz w:val="22"/>
              <w:szCs w:val="22"/>
            </w:rPr>
          </w:rPrChange>
        </w:rPr>
        <w:t xml:space="preserve">, </w:t>
      </w:r>
      <w:r w:rsidRPr="00E4555C">
        <w:rPr>
          <w:rFonts w:ascii="Arial" w:hAnsi="Arial"/>
          <w:rPrChange w:id="188" w:author="2009 Kristen Harris" w:date="2009-09-13T16:21:00Z">
            <w:rPr>
              <w:sz w:val="16"/>
              <w:szCs w:val="16"/>
            </w:rPr>
          </w:rPrChange>
        </w:rPr>
        <w:fldChar w:fldCharType="begin"/>
      </w:r>
      <w:r w:rsidRPr="00E4555C">
        <w:rPr>
          <w:rFonts w:ascii="Arial" w:hAnsi="Arial"/>
          <w:rPrChange w:id="189" w:author="2009 Kristen Harris" w:date="2009-09-13T16:21:00Z">
            <w:rPr>
              <w:sz w:val="16"/>
              <w:szCs w:val="16"/>
            </w:rPr>
          </w:rPrChange>
        </w:rPr>
        <w:instrText>HYPERLINK "http://www.ncbi.nlm.nih.gov/sites/entrez?Db=pubmed&amp;Cmd=Search&amp;Term=%22Fiala%20JC%22%5BAuthor%5D&amp;itool=EntrezSystem2.PEntrez.Pubmed.Pubmed_ResultsPanel.Pubmed_DiscoveryPanel.Pubmed_RVAbstractPlus"</w:instrText>
      </w:r>
      <w:r w:rsidRPr="00E4555C">
        <w:rPr>
          <w:rFonts w:ascii="Arial" w:hAnsi="Arial"/>
          <w:rPrChange w:id="190" w:author="2009 Kristen Harris" w:date="2009-09-13T16:21:00Z">
            <w:rPr>
              <w:sz w:val="16"/>
              <w:szCs w:val="16"/>
            </w:rPr>
          </w:rPrChange>
        </w:rPr>
        <w:fldChar w:fldCharType="separate"/>
      </w:r>
      <w:proofErr w:type="spellStart"/>
      <w:r w:rsidRPr="00E4555C">
        <w:rPr>
          <w:rFonts w:ascii="Arial" w:hAnsi="Arial" w:cs="Verdana"/>
          <w:b/>
          <w:bCs/>
          <w:color w:val="0000E9"/>
          <w:sz w:val="22"/>
          <w:szCs w:val="22"/>
          <w:rPrChange w:id="191" w:author="2009 Kristen Harris" w:date="2009-09-13T16:21:00Z">
            <w:rPr>
              <w:rFonts w:ascii="Verdana" w:hAnsi="Verdana" w:cs="Verdana"/>
              <w:b/>
              <w:bCs/>
              <w:color w:val="0000E9"/>
              <w:sz w:val="22"/>
              <w:szCs w:val="22"/>
            </w:rPr>
          </w:rPrChange>
        </w:rPr>
        <w:t>Fiala</w:t>
      </w:r>
      <w:proofErr w:type="spellEnd"/>
      <w:r w:rsidRPr="00E4555C">
        <w:rPr>
          <w:rFonts w:ascii="Arial" w:hAnsi="Arial" w:cs="Verdana"/>
          <w:b/>
          <w:bCs/>
          <w:color w:val="0000E9"/>
          <w:sz w:val="22"/>
          <w:szCs w:val="22"/>
          <w:rPrChange w:id="192" w:author="2009 Kristen Harris" w:date="2009-09-13T16:21:00Z">
            <w:rPr>
              <w:rFonts w:ascii="Verdana" w:hAnsi="Verdana" w:cs="Verdana"/>
              <w:b/>
              <w:bCs/>
              <w:color w:val="0000E9"/>
              <w:sz w:val="22"/>
              <w:szCs w:val="22"/>
            </w:rPr>
          </w:rPrChange>
        </w:rPr>
        <w:t xml:space="preserve"> JC</w:t>
      </w:r>
      <w:r w:rsidRPr="00E4555C">
        <w:rPr>
          <w:rFonts w:ascii="Arial" w:hAnsi="Arial"/>
          <w:rPrChange w:id="193" w:author="2009 Kristen Harris" w:date="2009-09-13T16:21:00Z">
            <w:rPr>
              <w:sz w:val="16"/>
              <w:szCs w:val="16"/>
            </w:rPr>
          </w:rPrChange>
        </w:rPr>
        <w:fldChar w:fldCharType="end"/>
      </w:r>
      <w:r w:rsidRPr="00E4555C">
        <w:rPr>
          <w:rFonts w:ascii="Arial" w:hAnsi="Arial" w:cs="Verdana"/>
          <w:sz w:val="22"/>
          <w:szCs w:val="22"/>
          <w:rPrChange w:id="194" w:author="2009 Kristen Harris" w:date="2009-09-13T16:21:00Z">
            <w:rPr>
              <w:rFonts w:ascii="Verdana" w:hAnsi="Verdana" w:cs="Verdana"/>
              <w:sz w:val="22"/>
              <w:szCs w:val="22"/>
            </w:rPr>
          </w:rPrChange>
        </w:rPr>
        <w:t xml:space="preserve">, </w:t>
      </w:r>
      <w:r w:rsidRPr="00E4555C">
        <w:rPr>
          <w:rFonts w:ascii="Arial" w:hAnsi="Arial"/>
          <w:rPrChange w:id="195" w:author="2009 Kristen Harris" w:date="2009-09-13T16:21:00Z">
            <w:rPr>
              <w:sz w:val="16"/>
              <w:szCs w:val="16"/>
            </w:rPr>
          </w:rPrChange>
        </w:rPr>
        <w:fldChar w:fldCharType="begin"/>
      </w:r>
      <w:r w:rsidRPr="00E4555C">
        <w:rPr>
          <w:rFonts w:ascii="Arial" w:hAnsi="Arial"/>
          <w:rPrChange w:id="196" w:author="2009 Kristen Harris" w:date="2009-09-13T16:21:00Z">
            <w:rPr>
              <w:sz w:val="16"/>
              <w:szCs w:val="16"/>
            </w:rPr>
          </w:rPrChange>
        </w:rPr>
        <w:instrText>HYPERLINK "http://www.ncbi.nlm.nih.gov/sites/entrez?Db=pubmed&amp;Cmd=Search&amp;Term=%22Lichtman%20JW%22%5BAuthor%5D&amp;itool=EntrezSystem2.PEntrez.Pubmed.Pubmed_ResultsPanel.Pubmed_DiscoveryPanel.Pubmed_RVAbstractPlus"</w:instrText>
      </w:r>
      <w:r w:rsidRPr="00E4555C">
        <w:rPr>
          <w:rFonts w:ascii="Arial" w:hAnsi="Arial"/>
          <w:rPrChange w:id="197" w:author="2009 Kristen Harris" w:date="2009-09-13T16:21:00Z">
            <w:rPr>
              <w:sz w:val="16"/>
              <w:szCs w:val="16"/>
            </w:rPr>
          </w:rPrChange>
        </w:rPr>
        <w:fldChar w:fldCharType="separate"/>
      </w:r>
      <w:proofErr w:type="spellStart"/>
      <w:r w:rsidRPr="00E4555C">
        <w:rPr>
          <w:rFonts w:ascii="Arial" w:hAnsi="Arial" w:cs="Verdana"/>
          <w:b/>
          <w:bCs/>
          <w:color w:val="0000E9"/>
          <w:sz w:val="22"/>
          <w:szCs w:val="22"/>
          <w:rPrChange w:id="198" w:author="2009 Kristen Harris" w:date="2009-09-13T16:21:00Z">
            <w:rPr>
              <w:rFonts w:ascii="Verdana" w:hAnsi="Verdana" w:cs="Verdana"/>
              <w:b/>
              <w:bCs/>
              <w:color w:val="0000E9"/>
              <w:sz w:val="22"/>
              <w:szCs w:val="22"/>
            </w:rPr>
          </w:rPrChange>
        </w:rPr>
        <w:t>Lichtman</w:t>
      </w:r>
      <w:proofErr w:type="spellEnd"/>
      <w:r w:rsidRPr="00E4555C">
        <w:rPr>
          <w:rFonts w:ascii="Arial" w:hAnsi="Arial" w:cs="Verdana"/>
          <w:b/>
          <w:bCs/>
          <w:color w:val="0000E9"/>
          <w:sz w:val="22"/>
          <w:szCs w:val="22"/>
          <w:rPrChange w:id="199" w:author="2009 Kristen Harris" w:date="2009-09-13T16:21:00Z">
            <w:rPr>
              <w:rFonts w:ascii="Verdana" w:hAnsi="Verdana" w:cs="Verdana"/>
              <w:b/>
              <w:bCs/>
              <w:color w:val="0000E9"/>
              <w:sz w:val="22"/>
              <w:szCs w:val="22"/>
            </w:rPr>
          </w:rPrChange>
        </w:rPr>
        <w:t xml:space="preserve"> JW</w:t>
      </w:r>
      <w:r w:rsidRPr="00E4555C">
        <w:rPr>
          <w:rFonts w:ascii="Arial" w:hAnsi="Arial"/>
          <w:rPrChange w:id="200" w:author="2009 Kristen Harris" w:date="2009-09-13T16:21:00Z">
            <w:rPr>
              <w:sz w:val="16"/>
              <w:szCs w:val="16"/>
            </w:rPr>
          </w:rPrChange>
        </w:rPr>
        <w:fldChar w:fldCharType="end"/>
      </w:r>
      <w:r w:rsidRPr="00E4555C">
        <w:rPr>
          <w:rFonts w:ascii="Arial" w:hAnsi="Arial" w:cs="Verdana"/>
          <w:sz w:val="22"/>
          <w:szCs w:val="22"/>
          <w:rPrChange w:id="201" w:author="2009 Kristen Harris" w:date="2009-09-13T16:21:00Z">
            <w:rPr>
              <w:rFonts w:ascii="Verdana" w:hAnsi="Verdana" w:cs="Verdana"/>
              <w:sz w:val="22"/>
              <w:szCs w:val="22"/>
            </w:rPr>
          </w:rPrChange>
        </w:rPr>
        <w:t>.</w:t>
      </w:r>
    </w:p>
    <w:p w:rsidR="0016121C" w:rsidRPr="00E55483" w:rsidRDefault="00E4555C" w:rsidP="0016121C">
      <w:pPr>
        <w:widowControl w:val="0"/>
        <w:autoSpaceDE w:val="0"/>
        <w:autoSpaceDN w:val="0"/>
        <w:adjustRightInd w:val="0"/>
        <w:spacing w:after="80" w:line="220" w:lineRule="atLeast"/>
        <w:ind w:left="80"/>
        <w:rPr>
          <w:rFonts w:ascii="Arial" w:hAnsi="Arial" w:cs="Verdana"/>
          <w:sz w:val="20"/>
          <w:szCs w:val="20"/>
          <w:rPrChange w:id="202" w:author="2009 Kristen Harris" w:date="2009-09-13T16:21:00Z">
            <w:rPr>
              <w:rFonts w:ascii="Verdana" w:hAnsi="Verdana" w:cs="Verdana"/>
              <w:sz w:val="20"/>
              <w:szCs w:val="20"/>
            </w:rPr>
          </w:rPrChange>
        </w:rPr>
      </w:pPr>
      <w:proofErr w:type="gramStart"/>
      <w:r w:rsidRPr="00E4555C">
        <w:rPr>
          <w:rFonts w:ascii="Arial" w:hAnsi="Arial" w:cs="Verdana"/>
          <w:sz w:val="20"/>
          <w:szCs w:val="20"/>
          <w:rPrChange w:id="203" w:author="2009 Kristen Harris" w:date="2009-09-13T16:21:00Z">
            <w:rPr>
              <w:rFonts w:ascii="Verdana" w:hAnsi="Verdana" w:cs="Verdana"/>
              <w:sz w:val="20"/>
              <w:szCs w:val="20"/>
            </w:rPr>
          </w:rPrChange>
        </w:rPr>
        <w:t>Department of Molecular and Cellular Biology, Harvard University, Cambridge, Massachusetts, United States of America.</w:t>
      </w:r>
      <w:proofErr w:type="gramEnd"/>
    </w:p>
    <w:p w:rsidR="0016121C" w:rsidRPr="00E55483" w:rsidRDefault="00E4555C" w:rsidP="0016121C">
      <w:pPr>
        <w:widowControl w:val="0"/>
        <w:autoSpaceDE w:val="0"/>
        <w:autoSpaceDN w:val="0"/>
        <w:adjustRightInd w:val="0"/>
        <w:spacing w:after="0" w:line="240" w:lineRule="atLeast"/>
        <w:ind w:left="100"/>
        <w:rPr>
          <w:rFonts w:ascii="Arial" w:hAnsi="Arial" w:cs="Verdana"/>
          <w:sz w:val="22"/>
          <w:szCs w:val="22"/>
          <w:rPrChange w:id="204" w:author="2009 Kristen Harris" w:date="2009-09-13T16:21:00Z">
            <w:rPr>
              <w:rFonts w:ascii="Verdana" w:hAnsi="Verdana" w:cs="Verdana"/>
              <w:sz w:val="22"/>
              <w:szCs w:val="22"/>
            </w:rPr>
          </w:rPrChange>
        </w:rPr>
      </w:pPr>
      <w:r w:rsidRPr="00E4555C">
        <w:rPr>
          <w:rFonts w:ascii="Arial" w:hAnsi="Arial" w:cs="Verdana"/>
          <w:sz w:val="22"/>
          <w:szCs w:val="22"/>
          <w:rPrChange w:id="205" w:author="2009 Kristen Harris" w:date="2009-09-13T16:21:00Z">
            <w:rPr>
              <w:rFonts w:ascii="Verdana" w:hAnsi="Verdana" w:cs="Verdana"/>
              <w:sz w:val="22"/>
              <w:szCs w:val="22"/>
            </w:rPr>
          </w:rPrChange>
        </w:rPr>
        <w:t xml:space="preserve">We introduce a method for </w:t>
      </w:r>
      <w:proofErr w:type="gramStart"/>
      <w:r w:rsidRPr="00E4555C">
        <w:rPr>
          <w:rFonts w:ascii="Arial" w:hAnsi="Arial" w:cs="Verdana"/>
          <w:sz w:val="22"/>
          <w:szCs w:val="22"/>
          <w:rPrChange w:id="206" w:author="2009 Kristen Harris" w:date="2009-09-13T16:21:00Z">
            <w:rPr>
              <w:rFonts w:ascii="Verdana" w:hAnsi="Verdana" w:cs="Verdana"/>
              <w:sz w:val="22"/>
              <w:szCs w:val="22"/>
            </w:rPr>
          </w:rPrChange>
        </w:rPr>
        <w:t>large scale</w:t>
      </w:r>
      <w:proofErr w:type="gramEnd"/>
      <w:r w:rsidRPr="00E4555C">
        <w:rPr>
          <w:rFonts w:ascii="Arial" w:hAnsi="Arial" w:cs="Verdana"/>
          <w:sz w:val="22"/>
          <w:szCs w:val="22"/>
          <w:rPrChange w:id="207" w:author="2009 Kristen Harris" w:date="2009-09-13T16:21:00Z">
            <w:rPr>
              <w:rFonts w:ascii="Verdana" w:hAnsi="Verdana" w:cs="Verdana"/>
              <w:sz w:val="22"/>
              <w:szCs w:val="22"/>
            </w:rPr>
          </w:rPrChange>
        </w:rPr>
        <w:t xml:space="preserve"> reconstruction of complex bundles of neural processes from fluorescent image stacks. We imaged yellow fluorescent protein labeled axons that innervated a whole muscle, as well as dendrites in cerebral cortex, in transgenic mice, at the diffraction limit with a </w:t>
      </w:r>
      <w:proofErr w:type="spellStart"/>
      <w:r w:rsidRPr="00E4555C">
        <w:rPr>
          <w:rFonts w:ascii="Arial" w:hAnsi="Arial" w:cs="Verdana"/>
          <w:sz w:val="22"/>
          <w:szCs w:val="22"/>
          <w:rPrChange w:id="208" w:author="2009 Kristen Harris" w:date="2009-09-13T16:21:00Z">
            <w:rPr>
              <w:rFonts w:ascii="Verdana" w:hAnsi="Verdana" w:cs="Verdana"/>
              <w:sz w:val="22"/>
              <w:szCs w:val="22"/>
            </w:rPr>
          </w:rPrChange>
        </w:rPr>
        <w:t>confocal</w:t>
      </w:r>
      <w:proofErr w:type="spellEnd"/>
      <w:r w:rsidRPr="00E4555C">
        <w:rPr>
          <w:rFonts w:ascii="Arial" w:hAnsi="Arial" w:cs="Verdana"/>
          <w:sz w:val="22"/>
          <w:szCs w:val="22"/>
          <w:rPrChange w:id="209" w:author="2009 Kristen Harris" w:date="2009-09-13T16:21:00Z">
            <w:rPr>
              <w:rFonts w:ascii="Verdana" w:hAnsi="Verdana" w:cs="Verdana"/>
              <w:sz w:val="22"/>
              <w:szCs w:val="22"/>
            </w:rPr>
          </w:rPrChange>
        </w:rPr>
        <w:t xml:space="preserve"> microscope. Each image stack was digitally re-sampled along an orientation such that the majority of axons appe</w:t>
      </w:r>
      <w:r w:rsidR="00321566">
        <w:rPr>
          <w:rFonts w:ascii="Arial" w:hAnsi="Arial" w:cs="Verdana"/>
          <w:sz w:val="22"/>
          <w:szCs w:val="22"/>
        </w:rPr>
        <w:t>ared in cross-section. A region-</w:t>
      </w:r>
      <w:r w:rsidRPr="00E4555C">
        <w:rPr>
          <w:rFonts w:ascii="Arial" w:hAnsi="Arial" w:cs="Verdana"/>
          <w:sz w:val="22"/>
          <w:szCs w:val="22"/>
          <w:rPrChange w:id="210" w:author="2009 Kristen Harris" w:date="2009-09-13T16:21:00Z">
            <w:rPr>
              <w:rFonts w:ascii="Verdana" w:hAnsi="Verdana" w:cs="Verdana"/>
              <w:sz w:val="22"/>
              <w:szCs w:val="22"/>
            </w:rPr>
          </w:rPrChange>
        </w:rPr>
        <w:t xml:space="preserve">growing algorithm was implemented in the open-source Reconstruct software and applied to the semi-automatic tracing of individual axons in three dimensions. The progression of region growing is constrained by user-specified criteria based on pixel values and object sizes, and the user has full control over the segmentation process. A full montage of reconstructed axons was assembled from the approximately 200 individually reconstructed stacks. Average reconstruction speed is approximately 0.5 mm per hour. We found an error rate in the automatic tracing mode of approximately 1 error per 250 um of axonal length. We demonstrated the capacity of the program by reconstructing the </w:t>
      </w:r>
      <w:proofErr w:type="spellStart"/>
      <w:r w:rsidRPr="00E4555C">
        <w:rPr>
          <w:rFonts w:ascii="Arial" w:hAnsi="Arial" w:cs="Verdana"/>
          <w:sz w:val="22"/>
          <w:szCs w:val="22"/>
          <w:rPrChange w:id="211" w:author="2009 Kristen Harris" w:date="2009-09-13T16:21:00Z">
            <w:rPr>
              <w:rFonts w:ascii="Verdana" w:hAnsi="Verdana" w:cs="Verdana"/>
              <w:sz w:val="22"/>
              <w:szCs w:val="22"/>
            </w:rPr>
          </w:rPrChange>
        </w:rPr>
        <w:t>connectome</w:t>
      </w:r>
      <w:proofErr w:type="spellEnd"/>
      <w:r w:rsidRPr="00E4555C">
        <w:rPr>
          <w:rFonts w:ascii="Arial" w:hAnsi="Arial" w:cs="Verdana"/>
          <w:sz w:val="22"/>
          <w:szCs w:val="22"/>
          <w:rPrChange w:id="212" w:author="2009 Kristen Harris" w:date="2009-09-13T16:21:00Z">
            <w:rPr>
              <w:rFonts w:ascii="Verdana" w:hAnsi="Verdana" w:cs="Verdana"/>
              <w:sz w:val="22"/>
              <w:szCs w:val="22"/>
            </w:rPr>
          </w:rPrChange>
        </w:rPr>
        <w:t xml:space="preserve"> of motor axons in a small mouse muscle.</w:t>
      </w:r>
    </w:p>
    <w:p w:rsidR="0016121C" w:rsidRPr="00E55483" w:rsidRDefault="0016121C" w:rsidP="0016121C">
      <w:pPr>
        <w:widowControl w:val="0"/>
        <w:autoSpaceDE w:val="0"/>
        <w:autoSpaceDN w:val="0"/>
        <w:adjustRightInd w:val="0"/>
        <w:spacing w:after="180" w:line="220" w:lineRule="atLeast"/>
        <w:ind w:left="80"/>
        <w:rPr>
          <w:rFonts w:ascii="Arial" w:hAnsi="Arial" w:cs="Arial"/>
          <w:sz w:val="20"/>
          <w:szCs w:val="20"/>
        </w:rPr>
      </w:pPr>
      <w:r w:rsidRPr="00E55483">
        <w:rPr>
          <w:rFonts w:ascii="Arial" w:hAnsi="Arial" w:cs="Arial"/>
          <w:sz w:val="20"/>
          <w:szCs w:val="20"/>
        </w:rPr>
        <w:t>PMID: 19479070 [</w:t>
      </w:r>
      <w:proofErr w:type="spellStart"/>
      <w:r w:rsidRPr="00E55483">
        <w:rPr>
          <w:rFonts w:ascii="Arial" w:hAnsi="Arial" w:cs="Arial"/>
          <w:sz w:val="20"/>
          <w:szCs w:val="20"/>
        </w:rPr>
        <w:t>PubMed</w:t>
      </w:r>
      <w:proofErr w:type="spellEnd"/>
      <w:r w:rsidRPr="00E55483">
        <w:rPr>
          <w:rFonts w:ascii="Arial" w:hAnsi="Arial" w:cs="Arial"/>
          <w:sz w:val="20"/>
          <w:szCs w:val="20"/>
        </w:rPr>
        <w:t xml:space="preserve"> - indexed for MEDLINE]</w:t>
      </w:r>
    </w:p>
    <w:p w:rsidR="0016121C" w:rsidRPr="00E55483" w:rsidRDefault="0016121C">
      <w:pPr>
        <w:rPr>
          <w:rFonts w:ascii="Arial" w:hAnsi="Arial"/>
          <w:color w:val="010000"/>
        </w:rPr>
      </w:pPr>
    </w:p>
    <w:p w:rsidR="0016121C" w:rsidRPr="00E55483" w:rsidRDefault="0016121C">
      <w:pPr>
        <w:rPr>
          <w:rFonts w:ascii="Arial" w:hAnsi="Arial"/>
          <w:color w:val="010000"/>
        </w:rPr>
      </w:pPr>
    </w:p>
    <w:p w:rsidR="008A4915" w:rsidRPr="00E55483" w:rsidRDefault="00E4555C">
      <w:pPr>
        <w:rPr>
          <w:rFonts w:ascii="Arial" w:hAnsi="Arial"/>
          <w:color w:val="010000"/>
        </w:rPr>
      </w:pPr>
      <w:proofErr w:type="spellStart"/>
      <w:r w:rsidRPr="00E4555C">
        <w:rPr>
          <w:rFonts w:ascii="Arial" w:hAnsi="Arial"/>
          <w:color w:val="010000"/>
          <w:rPrChange w:id="213" w:author="2009 Kristen Harris" w:date="2009-09-13T16:21:00Z">
            <w:rPr>
              <w:rFonts w:ascii="Arial" w:hAnsi="Arial"/>
              <w:color w:val="010000"/>
              <w:sz w:val="16"/>
              <w:szCs w:val="16"/>
            </w:rPr>
          </w:rPrChange>
        </w:rPr>
        <w:t>Neurite</w:t>
      </w:r>
      <w:proofErr w:type="spellEnd"/>
      <w:r w:rsidRPr="00E4555C">
        <w:rPr>
          <w:rFonts w:ascii="Arial" w:hAnsi="Arial"/>
          <w:color w:val="010000"/>
          <w:rPrChange w:id="214" w:author="2009 Kristen Harris" w:date="2009-09-13T16:21:00Z">
            <w:rPr>
              <w:rFonts w:ascii="Arial" w:hAnsi="Arial"/>
              <w:color w:val="010000"/>
              <w:sz w:val="16"/>
              <w:szCs w:val="16"/>
            </w:rPr>
          </w:rPrChange>
        </w:rPr>
        <w:t xml:space="preserve"> tracing can be viewed as a process of grouping image </w:t>
      </w:r>
      <w:proofErr w:type="spellStart"/>
      <w:r w:rsidRPr="00E4555C">
        <w:rPr>
          <w:rFonts w:ascii="Arial" w:hAnsi="Arial"/>
          <w:color w:val="010000"/>
          <w:rPrChange w:id="215" w:author="2009 Kristen Harris" w:date="2009-09-13T16:21:00Z">
            <w:rPr>
              <w:rFonts w:ascii="Arial" w:hAnsi="Arial"/>
              <w:color w:val="010000"/>
              <w:sz w:val="16"/>
              <w:szCs w:val="16"/>
            </w:rPr>
          </w:rPrChange>
        </w:rPr>
        <w:t>voxels</w:t>
      </w:r>
      <w:proofErr w:type="spellEnd"/>
      <w:r w:rsidRPr="00E4555C">
        <w:rPr>
          <w:rFonts w:ascii="Arial" w:hAnsi="Arial"/>
          <w:color w:val="010000"/>
          <w:rPrChange w:id="216" w:author="2009 Kristen Harris" w:date="2009-09-13T16:21:00Z">
            <w:rPr>
              <w:rFonts w:ascii="Arial" w:hAnsi="Arial"/>
              <w:color w:val="010000"/>
              <w:sz w:val="16"/>
              <w:szCs w:val="16"/>
            </w:rPr>
          </w:rPrChange>
        </w:rPr>
        <w:t xml:space="preserve"> together into physically consistent objects. In previous work, this grouping has been accomplished using supervised learning methods based on </w:t>
      </w:r>
      <w:proofErr w:type="spellStart"/>
      <w:r w:rsidRPr="00E4555C">
        <w:rPr>
          <w:rFonts w:ascii="Arial" w:hAnsi="Arial"/>
          <w:color w:val="010000"/>
          <w:rPrChange w:id="217" w:author="2009 Kristen Harris" w:date="2009-09-13T16:21:00Z">
            <w:rPr>
              <w:rFonts w:ascii="Arial" w:hAnsi="Arial"/>
              <w:color w:val="010000"/>
              <w:sz w:val="16"/>
              <w:szCs w:val="16"/>
            </w:rPr>
          </w:rPrChange>
        </w:rPr>
        <w:t>convolutional</w:t>
      </w:r>
      <w:proofErr w:type="spellEnd"/>
      <w:r w:rsidRPr="00E4555C">
        <w:rPr>
          <w:rFonts w:ascii="Arial" w:hAnsi="Arial"/>
          <w:color w:val="010000"/>
          <w:rPrChange w:id="218" w:author="2009 Kristen Harris" w:date="2009-09-13T16:21:00Z">
            <w:rPr>
              <w:rFonts w:ascii="Arial" w:hAnsi="Arial"/>
              <w:color w:val="010000"/>
              <w:sz w:val="16"/>
              <w:szCs w:val="16"/>
            </w:rPr>
          </w:rPrChange>
        </w:rPr>
        <w:t xml:space="preserve"> neural networks (Jain et al. 2007; </w:t>
      </w:r>
      <w:proofErr w:type="spellStart"/>
      <w:r w:rsidRPr="00E4555C">
        <w:rPr>
          <w:rFonts w:ascii="Arial" w:hAnsi="Arial"/>
          <w:color w:val="010000"/>
          <w:rPrChange w:id="219" w:author="2009 Kristen Harris" w:date="2009-09-13T16:21:00Z">
            <w:rPr>
              <w:rFonts w:ascii="Arial" w:hAnsi="Arial"/>
              <w:color w:val="010000"/>
              <w:sz w:val="16"/>
              <w:szCs w:val="16"/>
            </w:rPr>
          </w:rPrChange>
        </w:rPr>
        <w:t>Turaga</w:t>
      </w:r>
      <w:proofErr w:type="spellEnd"/>
      <w:r w:rsidRPr="00E4555C">
        <w:rPr>
          <w:rFonts w:ascii="Arial" w:hAnsi="Arial"/>
          <w:color w:val="010000"/>
          <w:rPrChange w:id="220" w:author="2009 Kristen Harris" w:date="2009-09-13T16:21:00Z">
            <w:rPr>
              <w:rFonts w:ascii="Arial" w:hAnsi="Arial"/>
              <w:color w:val="010000"/>
              <w:sz w:val="16"/>
              <w:szCs w:val="16"/>
            </w:rPr>
          </w:rPrChange>
        </w:rPr>
        <w:t xml:space="preserve"> et al. 2009).</w:t>
      </w:r>
    </w:p>
    <w:p w:rsidR="008A4915" w:rsidRPr="00E55483" w:rsidRDefault="00E4555C">
      <w:pPr>
        <w:rPr>
          <w:rFonts w:ascii="Arial" w:hAnsi="Arial"/>
          <w:color w:val="010000"/>
        </w:rPr>
      </w:pPr>
      <w:r w:rsidRPr="00E4555C">
        <w:rPr>
          <w:rFonts w:ascii="Arial" w:hAnsi="Arial"/>
          <w:color w:val="010000"/>
          <w:rPrChange w:id="221" w:author="2009 Kristen Harris" w:date="2009-09-13T16:21:00Z">
            <w:rPr>
              <w:rFonts w:ascii="Arial" w:hAnsi="Arial"/>
              <w:color w:val="010000"/>
              <w:sz w:val="16"/>
              <w:szCs w:val="16"/>
            </w:rPr>
          </w:rPrChange>
        </w:rPr>
        <w:t xml:space="preserve"> Jain et al. 2007; </w:t>
      </w:r>
    </w:p>
    <w:p w:rsidR="008A4915" w:rsidRPr="00E55483" w:rsidRDefault="008A4915">
      <w:pPr>
        <w:rPr>
          <w:rFonts w:ascii="Arial" w:hAnsi="Arial"/>
          <w:color w:val="010000"/>
        </w:rPr>
      </w:pPr>
    </w:p>
    <w:p w:rsidR="008A4915" w:rsidRPr="00E55483" w:rsidRDefault="00E4555C">
      <w:pPr>
        <w:rPr>
          <w:rFonts w:ascii="Arial" w:hAnsi="Arial"/>
          <w:rPrChange w:id="222" w:author="2009 Kristen Harris" w:date="2009-09-13T16:21:00Z">
            <w:rPr/>
          </w:rPrChange>
        </w:rPr>
      </w:pPr>
      <w:proofErr w:type="spellStart"/>
      <w:r w:rsidRPr="00E4555C">
        <w:rPr>
          <w:rFonts w:ascii="Arial" w:hAnsi="Arial"/>
          <w:color w:val="010000"/>
          <w:rPrChange w:id="223" w:author="2009 Kristen Harris" w:date="2009-09-13T16:21:00Z">
            <w:rPr>
              <w:rFonts w:ascii="Arial" w:hAnsi="Arial"/>
              <w:color w:val="010000"/>
              <w:sz w:val="16"/>
              <w:szCs w:val="16"/>
            </w:rPr>
          </w:rPrChange>
        </w:rPr>
        <w:t>Turaga</w:t>
      </w:r>
      <w:proofErr w:type="spellEnd"/>
      <w:r w:rsidRPr="00E4555C">
        <w:rPr>
          <w:rFonts w:ascii="Arial" w:hAnsi="Arial"/>
          <w:color w:val="010000"/>
          <w:rPrChange w:id="224" w:author="2009 Kristen Harris" w:date="2009-09-13T16:21:00Z">
            <w:rPr>
              <w:rFonts w:ascii="Arial" w:hAnsi="Arial"/>
              <w:color w:val="010000"/>
              <w:sz w:val="16"/>
              <w:szCs w:val="16"/>
            </w:rPr>
          </w:rPrChange>
        </w:rPr>
        <w:t xml:space="preserve"> et al. 2009</w:t>
      </w:r>
    </w:p>
    <w:sectPr w:rsidR="008A4915" w:rsidRPr="00E55483" w:rsidSect="008A4915">
      <w:pgSz w:w="12240" w:h="15840"/>
      <w:pgMar w:top="1440" w:right="1800" w:bottom="1440" w:left="1800" w:gutter="0"/>
    </w:sectPr>
  </w:body>
</w:document>
</file>

<file path=test.orig/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test.orig/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F263E"/>
    <w:multiLevelType w:val="hybridMultilevel"/>
    <w:tmpl w:val="B4C8F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07D24"/>
    <w:multiLevelType w:val="hybridMultilevel"/>
    <w:tmpl w:val="1E54CE0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test.orig/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5"/>
  <w:embedSystemFonts/>
  <w:proofState w:spelling="clean" w:grammar="clean"/>
  <w:revisionView w:markup="0" w:insDel="0" w:formatting="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4915"/>
    <w:rsid w:val="00091CC1"/>
    <w:rsid w:val="000F14F0"/>
    <w:rsid w:val="00154DF7"/>
    <w:rsid w:val="0016121C"/>
    <w:rsid w:val="001C141D"/>
    <w:rsid w:val="00232764"/>
    <w:rsid w:val="00321566"/>
    <w:rsid w:val="003713CF"/>
    <w:rsid w:val="003A1B4C"/>
    <w:rsid w:val="00401C98"/>
    <w:rsid w:val="004770A2"/>
    <w:rsid w:val="004F71E9"/>
    <w:rsid w:val="0052265A"/>
    <w:rsid w:val="00536FC3"/>
    <w:rsid w:val="00560561"/>
    <w:rsid w:val="00647E5C"/>
    <w:rsid w:val="006952FC"/>
    <w:rsid w:val="006D570D"/>
    <w:rsid w:val="00743513"/>
    <w:rsid w:val="00754D0E"/>
    <w:rsid w:val="00767F0B"/>
    <w:rsid w:val="007A3B72"/>
    <w:rsid w:val="007F1163"/>
    <w:rsid w:val="00837148"/>
    <w:rsid w:val="00845EF6"/>
    <w:rsid w:val="008A4915"/>
    <w:rsid w:val="008D5574"/>
    <w:rsid w:val="00991343"/>
    <w:rsid w:val="00991815"/>
    <w:rsid w:val="00A04105"/>
    <w:rsid w:val="00A20CB8"/>
    <w:rsid w:val="00AC2C77"/>
    <w:rsid w:val="00C3510C"/>
    <w:rsid w:val="00C44244"/>
    <w:rsid w:val="00C44C09"/>
    <w:rsid w:val="00CB109B"/>
    <w:rsid w:val="00D1462D"/>
    <w:rsid w:val="00D42B22"/>
    <w:rsid w:val="00DD7649"/>
    <w:rsid w:val="00E4555C"/>
    <w:rsid w:val="00E55483"/>
    <w:rsid w:val="00EA30B2"/>
  </w:rsids>
  <m:mathPr>
    <m:mathFont m:val="AdvTT4e89fb21"/>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test.orig/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CC6192"/>
  </w:style>
  <w:style w:type="paragraph" w:styleId="Heading1">
    <w:name w:val="heading 1"/>
    <w:basedOn w:val="Normal"/>
    <w:next w:val="Normal"/>
    <w:link w:val="Heading1Char"/>
    <w:qFormat/>
    <w:rsid w:val="007A3B72"/>
    <w:pPr>
      <w:keepNext/>
      <w:spacing w:before="240" w:after="60"/>
      <w:outlineLvl w:val="0"/>
    </w:pPr>
    <w:rPr>
      <w:rFonts w:ascii="Cambria" w:eastAsia="Times New Roman" w:hAnsi="Cambria" w:cs="Times New Roman"/>
      <w:b/>
      <w:bCs/>
      <w:kern w:val="32"/>
      <w:sz w:val="32"/>
      <w:szCs w:val="32"/>
      <w:lang w:val="ru-RU" w:eastAsia="ru-RU"/>
    </w:rPr>
  </w:style>
  <w:style w:type="paragraph" w:styleId="Heading2">
    <w:name w:val="heading 2"/>
    <w:basedOn w:val="Normal"/>
    <w:next w:val="Normal"/>
    <w:link w:val="Heading2Char"/>
    <w:qFormat/>
    <w:rsid w:val="007A3B72"/>
    <w:pPr>
      <w:keepNext/>
      <w:spacing w:before="240" w:after="60"/>
      <w:ind w:firstLine="720"/>
      <w:outlineLvl w:val="1"/>
    </w:pPr>
    <w:rPr>
      <w:rFonts w:ascii="Arial" w:eastAsia="Times New Roman" w:hAnsi="Arial" w:cs="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7A3B72"/>
    <w:rPr>
      <w:rFonts w:ascii="Cambria" w:eastAsia="Times New Roman" w:hAnsi="Cambria" w:cs="Times New Roman"/>
      <w:b/>
      <w:bCs/>
      <w:kern w:val="32"/>
      <w:sz w:val="32"/>
      <w:szCs w:val="32"/>
      <w:lang w:val="ru-RU" w:eastAsia="ru-RU"/>
    </w:rPr>
  </w:style>
  <w:style w:type="character" w:customStyle="1" w:styleId="Heading2Char">
    <w:name w:val="Heading 2 Char"/>
    <w:basedOn w:val="DefaultParagraphFont"/>
    <w:link w:val="Heading2"/>
    <w:rsid w:val="007A3B72"/>
    <w:rPr>
      <w:rFonts w:ascii="Arial" w:eastAsia="Times New Roman" w:hAnsi="Arial" w:cs="Arial"/>
      <w:b/>
      <w:bCs/>
      <w:i/>
      <w:iCs/>
      <w:sz w:val="28"/>
      <w:szCs w:val="28"/>
    </w:rPr>
  </w:style>
  <w:style w:type="character" w:styleId="BookTitle">
    <w:name w:val="Book Title"/>
    <w:basedOn w:val="booktitle0"/>
    <w:qFormat/>
    <w:rsid w:val="007A3B72"/>
    <w:rPr>
      <w:rFonts w:ascii="Arial" w:hAnsi="Arial"/>
      <w:b/>
      <w:bCs/>
      <w:smallCaps/>
      <w:sz w:val="24"/>
      <w:szCs w:val="24"/>
      <w:lang w:val="en-US"/>
    </w:rPr>
  </w:style>
  <w:style w:type="character" w:customStyle="1" w:styleId="booktitle0">
    <w:name w:val="booktitle"/>
    <w:basedOn w:val="DefaultParagraphFont"/>
    <w:rsid w:val="007A3B72"/>
    <w:rPr>
      <w:b/>
      <w:bCs/>
      <w:smallCaps/>
      <w:spacing w:val="5"/>
    </w:rPr>
  </w:style>
  <w:style w:type="character" w:styleId="Emphasis">
    <w:name w:val="Emphasis"/>
    <w:basedOn w:val="DefaultParagraphFont"/>
    <w:qFormat/>
    <w:rsid w:val="007A3B72"/>
    <w:rPr>
      <w:rFonts w:ascii="Arial" w:hAnsi="Arial"/>
      <w:i/>
      <w:iCs/>
    </w:rPr>
  </w:style>
  <w:style w:type="character" w:styleId="Hyperlink">
    <w:name w:val="Hyperlink"/>
    <w:basedOn w:val="DefaultParagraphFont"/>
    <w:rsid w:val="007A3B72"/>
    <w:rPr>
      <w:color w:val="0000FF"/>
      <w:u w:val="single"/>
    </w:rPr>
  </w:style>
  <w:style w:type="character" w:styleId="CommentReference">
    <w:name w:val="annotation reference"/>
    <w:basedOn w:val="DefaultParagraphFont"/>
    <w:semiHidden/>
    <w:rsid w:val="007A3B72"/>
    <w:rPr>
      <w:sz w:val="16"/>
      <w:szCs w:val="16"/>
    </w:rPr>
  </w:style>
  <w:style w:type="paragraph" w:styleId="CommentText">
    <w:name w:val="annotation text"/>
    <w:basedOn w:val="Normal"/>
    <w:link w:val="CommentTextChar"/>
    <w:semiHidden/>
    <w:rsid w:val="007A3B72"/>
    <w:pPr>
      <w:spacing w:after="0"/>
      <w:ind w:firstLine="360"/>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semiHidden/>
    <w:rsid w:val="007A3B72"/>
    <w:rPr>
      <w:rFonts w:ascii="Times New Roman" w:eastAsia="Times New Roman" w:hAnsi="Times New Roman" w:cs="Times New Roman"/>
      <w:sz w:val="20"/>
      <w:szCs w:val="20"/>
      <w:lang w:val="ru-RU" w:eastAsia="ru-RU"/>
    </w:rPr>
  </w:style>
  <w:style w:type="paragraph" w:styleId="BalloonText">
    <w:name w:val="Balloon Text"/>
    <w:basedOn w:val="Normal"/>
    <w:link w:val="BalloonTextChar"/>
    <w:semiHidden/>
    <w:rsid w:val="007A3B72"/>
    <w:pPr>
      <w:spacing w:after="0"/>
      <w:ind w:firstLine="720"/>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A3B72"/>
    <w:rPr>
      <w:rFonts w:ascii="Tahoma" w:eastAsia="Times New Roman" w:hAnsi="Tahoma" w:cs="Tahoma"/>
      <w:sz w:val="16"/>
      <w:szCs w:val="16"/>
    </w:rPr>
  </w:style>
  <w:style w:type="character" w:styleId="Strong">
    <w:name w:val="Strong"/>
    <w:basedOn w:val="Heading1Char"/>
    <w:qFormat/>
    <w:rsid w:val="007A3B72"/>
    <w:rPr>
      <w:rFonts w:ascii="Arial" w:hAnsi="Arial" w:cs="Arial"/>
      <w:b w:val="0"/>
      <w:bCs/>
      <w:i/>
      <w:kern w:val="32"/>
      <w:sz w:val="22"/>
      <w:lang w:val="ru-RU" w:eastAsia="ru-RU"/>
    </w:rPr>
  </w:style>
  <w:style w:type="character" w:customStyle="1" w:styleId="CommentSubjectChar">
    <w:name w:val="Comment Subject Char"/>
    <w:basedOn w:val="CommentTextChar"/>
    <w:link w:val="CommentSubject"/>
    <w:semiHidden/>
    <w:rsid w:val="007A3B72"/>
    <w:rPr>
      <w:b/>
      <w:bCs/>
    </w:rPr>
  </w:style>
  <w:style w:type="paragraph" w:styleId="CommentSubject">
    <w:name w:val="annotation subject"/>
    <w:basedOn w:val="CommentText"/>
    <w:next w:val="CommentText"/>
    <w:link w:val="CommentSubjectChar"/>
    <w:semiHidden/>
    <w:rsid w:val="007A3B72"/>
    <w:pPr>
      <w:ind w:firstLine="0"/>
    </w:pPr>
    <w:rPr>
      <w:b/>
      <w:bCs/>
      <w:lang w:val="en-US" w:eastAsia="en-US"/>
    </w:rPr>
  </w:style>
  <w:style w:type="paragraph" w:styleId="PlainText">
    <w:name w:val="Plain Text"/>
    <w:basedOn w:val="Normal"/>
    <w:link w:val="PlainTextChar"/>
    <w:unhideWhenUsed/>
    <w:rsid w:val="007A3B72"/>
    <w:pPr>
      <w:spacing w:after="0"/>
      <w:ind w:firstLine="720"/>
    </w:pPr>
    <w:rPr>
      <w:rFonts w:ascii="Consolas" w:eastAsia="Calibri" w:hAnsi="Consolas" w:cs="Times New Roman"/>
      <w:sz w:val="21"/>
      <w:szCs w:val="21"/>
    </w:rPr>
  </w:style>
  <w:style w:type="character" w:customStyle="1" w:styleId="PlainTextChar">
    <w:name w:val="Plain Text Char"/>
    <w:basedOn w:val="DefaultParagraphFont"/>
    <w:link w:val="PlainText"/>
    <w:rsid w:val="007A3B72"/>
    <w:rPr>
      <w:rFonts w:ascii="Consolas" w:eastAsia="Calibri" w:hAnsi="Consolas" w:cs="Times New Roman"/>
      <w:sz w:val="21"/>
      <w:szCs w:val="21"/>
    </w:rPr>
  </w:style>
  <w:style w:type="paragraph" w:styleId="ListParagraph">
    <w:name w:val="List Paragraph"/>
    <w:basedOn w:val="Normal"/>
    <w:qFormat/>
    <w:rsid w:val="007A3B72"/>
    <w:pPr>
      <w:spacing w:after="0"/>
      <w:ind w:left="720" w:firstLine="360"/>
      <w:contextualSpacing/>
    </w:pPr>
    <w:rPr>
      <w:rFonts w:ascii="Times New Roman" w:eastAsia="Times New Roman" w:hAnsi="Times New Roman" w:cs="Times New Roman"/>
      <w:lang w:val="ru-RU" w:eastAsia="ru-RU"/>
    </w:rPr>
  </w:style>
  <w:style w:type="paragraph" w:styleId="Footer">
    <w:name w:val="footer"/>
    <w:basedOn w:val="Normal"/>
    <w:link w:val="FooterChar"/>
    <w:rsid w:val="007A3B72"/>
    <w:pPr>
      <w:tabs>
        <w:tab w:val="center" w:pos="4320"/>
        <w:tab w:val="right" w:pos="8640"/>
      </w:tabs>
      <w:spacing w:after="0"/>
      <w:ind w:firstLine="720"/>
    </w:pPr>
    <w:rPr>
      <w:rFonts w:ascii="Times New Roman" w:eastAsia="Times New Roman" w:hAnsi="Times New Roman" w:cs="Times New Roman"/>
    </w:rPr>
  </w:style>
  <w:style w:type="character" w:customStyle="1" w:styleId="FooterChar">
    <w:name w:val="Footer Char"/>
    <w:basedOn w:val="DefaultParagraphFont"/>
    <w:link w:val="Footer"/>
    <w:rsid w:val="007A3B72"/>
    <w:rPr>
      <w:rFonts w:ascii="Times New Roman" w:eastAsia="Times New Roman" w:hAnsi="Times New Roman" w:cs="Times New Roman"/>
    </w:rPr>
  </w:style>
  <w:style w:type="character" w:styleId="PageNumber">
    <w:name w:val="page number"/>
    <w:basedOn w:val="DefaultParagraphFont"/>
    <w:rsid w:val="007A3B72"/>
  </w:style>
  <w:style w:type="paragraph" w:styleId="NormalWeb">
    <w:name w:val="Normal (Web)"/>
    <w:basedOn w:val="Normal"/>
    <w:uiPriority w:val="99"/>
    <w:unhideWhenUsed/>
    <w:rsid w:val="007A3B72"/>
    <w:pPr>
      <w:spacing w:before="100" w:beforeAutospacing="1" w:after="100" w:afterAutospacing="1"/>
      <w:ind w:firstLine="720"/>
    </w:pPr>
    <w:rPr>
      <w:rFonts w:ascii="Times New Roman" w:eastAsia="Times New Roman" w:hAnsi="Times New Roman" w:cs="Times New Roman"/>
    </w:rPr>
  </w:style>
  <w:style w:type="paragraph" w:styleId="Caption">
    <w:name w:val="caption"/>
    <w:basedOn w:val="Normal"/>
    <w:next w:val="Normal"/>
    <w:qFormat/>
    <w:rsid w:val="007A3B72"/>
    <w:pPr>
      <w:spacing w:after="0"/>
      <w:ind w:firstLine="720"/>
    </w:pPr>
    <w:rPr>
      <w:rFonts w:ascii="Times New Roman" w:eastAsia="Times New Roman" w:hAnsi="Times New Roman" w:cs="Times New Roman"/>
      <w:b/>
      <w:bCs/>
      <w:sz w:val="20"/>
      <w:szCs w:val="20"/>
    </w:rPr>
  </w:style>
  <w:style w:type="paragraph" w:styleId="FootnoteText">
    <w:name w:val="footnote text"/>
    <w:basedOn w:val="Normal"/>
    <w:link w:val="FootnoteTextChar"/>
    <w:semiHidden/>
    <w:rsid w:val="007A3B72"/>
    <w:pPr>
      <w:spacing w:after="0"/>
      <w:ind w:firstLine="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A3B72"/>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A3B72"/>
    <w:rPr>
      <w:rFonts w:ascii="Times New Roman" w:eastAsia="Times New Roman" w:hAnsi="Times New Roman" w:cs="Times New Roman"/>
      <w:sz w:val="20"/>
      <w:szCs w:val="20"/>
    </w:rPr>
  </w:style>
  <w:style w:type="paragraph" w:styleId="EndnoteText">
    <w:name w:val="endnote text"/>
    <w:basedOn w:val="Normal"/>
    <w:link w:val="EndnoteTextChar"/>
    <w:semiHidden/>
    <w:rsid w:val="007A3B72"/>
    <w:pPr>
      <w:spacing w:after="0"/>
      <w:ind w:firstLine="720"/>
    </w:pPr>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7A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2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3B72"/>
    <w:rPr>
      <w:rFonts w:ascii="Courier New" w:eastAsia="Times New Roman" w:hAnsi="Courier New" w:cs="Courier New"/>
      <w:sz w:val="20"/>
      <w:szCs w:val="20"/>
    </w:rPr>
  </w:style>
  <w:style w:type="paragraph" w:styleId="NoSpacing">
    <w:name w:val="No Spacing"/>
    <w:qFormat/>
    <w:rsid w:val="007A3B72"/>
    <w:pPr>
      <w:spacing w:after="0"/>
    </w:pPr>
    <w:rPr>
      <w:rFonts w:ascii="Times New Roman" w:eastAsia="Times New Roman" w:hAnsi="Times New Roman" w:cs="Times New Roman"/>
    </w:rPr>
  </w:style>
  <w:style w:type="paragraph" w:styleId="Header">
    <w:name w:val="header"/>
    <w:basedOn w:val="Normal"/>
    <w:link w:val="HeaderChar"/>
    <w:rsid w:val="007A3B72"/>
    <w:pPr>
      <w:tabs>
        <w:tab w:val="center" w:pos="4320"/>
        <w:tab w:val="right" w:pos="8640"/>
      </w:tabs>
      <w:spacing w:after="0"/>
      <w:ind w:firstLine="720"/>
    </w:pPr>
    <w:rPr>
      <w:rFonts w:ascii="Times New Roman" w:eastAsia="Times New Roman" w:hAnsi="Times New Roman" w:cs="Times New Roman"/>
    </w:rPr>
  </w:style>
  <w:style w:type="character" w:customStyle="1" w:styleId="HeaderChar">
    <w:name w:val="Header Char"/>
    <w:basedOn w:val="DefaultParagraphFont"/>
    <w:link w:val="Header"/>
    <w:rsid w:val="007A3B72"/>
    <w:rPr>
      <w:rFonts w:ascii="Times New Roman" w:eastAsia="Times New Roman" w:hAnsi="Times New Roman" w:cs="Times New Roman"/>
    </w:rPr>
  </w:style>
  <w:style w:type="paragraph" w:styleId="Title">
    <w:name w:val="Title"/>
    <w:basedOn w:val="Normal"/>
    <w:next w:val="Normal"/>
    <w:link w:val="TitleChar"/>
    <w:qFormat/>
    <w:rsid w:val="007A3B72"/>
    <w:pPr>
      <w:spacing w:before="240" w:after="60"/>
      <w:jc w:val="center"/>
      <w:outlineLvl w:val="0"/>
    </w:pPr>
    <w:rPr>
      <w:rFonts w:ascii="Cambria" w:eastAsia="Times New Roman" w:hAnsi="Cambria" w:cs="Times New Roman"/>
      <w:b/>
      <w:bCs/>
      <w:kern w:val="28"/>
      <w:szCs w:val="32"/>
    </w:rPr>
  </w:style>
  <w:style w:type="character" w:customStyle="1" w:styleId="TitleChar">
    <w:name w:val="Title Char"/>
    <w:basedOn w:val="DefaultParagraphFont"/>
    <w:link w:val="Title"/>
    <w:rsid w:val="007A3B72"/>
    <w:rPr>
      <w:rFonts w:ascii="Cambria" w:eastAsia="Times New Roman" w:hAnsi="Cambria" w:cs="Times New Roman"/>
      <w:b/>
      <w:bCs/>
      <w:kern w:val="28"/>
      <w:szCs w:val="32"/>
    </w:rPr>
  </w:style>
</w:styles>
</file>

<file path=test.orig/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test.orig/word/webSettings.xml><?xml version="1.0" encoding="utf-8"?>
<w:webSettings xmlns:r="http://schemas.openxmlformats.org/officeDocument/2006/relationships" xmlns:w="http://schemas.openxmlformats.org/wordprocessingml/2006/main">
  <w:allowPNG/>
  <w:doNotSaveAsSingleFile/>
</w:webSettings>
</file>